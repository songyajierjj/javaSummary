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C48" w:rsidRDefault="00824C48" w:rsidP="00303C9D">
      <w:pPr>
        <w:pStyle w:val="1"/>
      </w:pPr>
      <w:r>
        <w:rPr>
          <w:rStyle w:val="a6"/>
          <w:rFonts w:ascii="Arial" w:hAnsi="Arial" w:cs="Arial"/>
          <w:color w:val="4F4F4F"/>
        </w:rPr>
        <w:t>MySQL</w:t>
      </w:r>
      <w:r>
        <w:rPr>
          <w:rStyle w:val="a6"/>
          <w:rFonts w:ascii="Arial" w:hAnsi="Arial" w:cs="Arial"/>
          <w:color w:val="4F4F4F"/>
        </w:rPr>
        <w:t>常用的四种引擎的介绍</w:t>
      </w:r>
    </w:p>
    <w:p w:rsidR="00303C9D" w:rsidRDefault="00824C48" w:rsidP="00303C9D">
      <w:pPr>
        <w:pStyle w:val="2"/>
      </w:pPr>
      <w:r>
        <w:t>MyISAM</w:t>
      </w:r>
      <w:r w:rsidR="00303C9D">
        <w:t>存储引擎</w:t>
      </w:r>
    </w:p>
    <w:p w:rsidR="00824C48" w:rsidRDefault="00303C9D"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hint="eastAsia"/>
          <w:color w:val="4F4F4F"/>
        </w:rPr>
        <w:tab/>
      </w:r>
      <w:r w:rsidR="00824C48">
        <w:rPr>
          <w:rFonts w:ascii="Arial" w:hAnsi="Arial" w:cs="Arial"/>
          <w:color w:val="4F4F4F"/>
        </w:rPr>
        <w:t>不支持事务、也不支持外键，优势是访问速度快，对事务完整性没有</w:t>
      </w:r>
      <w:r w:rsidR="00824C48">
        <w:rPr>
          <w:rFonts w:ascii="Arial" w:hAnsi="Arial" w:cs="Arial"/>
          <w:color w:val="4F4F4F"/>
        </w:rPr>
        <w:t xml:space="preserve"> </w:t>
      </w:r>
      <w:r w:rsidR="00824C48">
        <w:rPr>
          <w:rFonts w:ascii="Arial" w:hAnsi="Arial" w:cs="Arial"/>
          <w:color w:val="4F4F4F"/>
        </w:rPr>
        <w:t>要求或者以</w:t>
      </w:r>
      <w:r w:rsidR="00824C48">
        <w:rPr>
          <w:rFonts w:ascii="Arial" w:hAnsi="Arial" w:cs="Arial"/>
          <w:color w:val="4F4F4F"/>
        </w:rPr>
        <w:t>select</w:t>
      </w:r>
      <w:r w:rsidR="00824C48">
        <w:rPr>
          <w:rFonts w:ascii="Arial" w:hAnsi="Arial" w:cs="Arial"/>
          <w:color w:val="4F4F4F"/>
        </w:rPr>
        <w:t>，</w:t>
      </w:r>
      <w:r w:rsidR="00824C48">
        <w:rPr>
          <w:rFonts w:ascii="Arial" w:hAnsi="Arial" w:cs="Arial"/>
          <w:color w:val="4F4F4F"/>
        </w:rPr>
        <w:t>insert</w:t>
      </w:r>
      <w:r w:rsidR="00824C48">
        <w:rPr>
          <w:rFonts w:ascii="Arial" w:hAnsi="Arial" w:cs="Arial"/>
          <w:color w:val="4F4F4F"/>
        </w:rPr>
        <w:t>为主的应用基本上可以用这个引擎来创建表</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支持</w:t>
      </w:r>
      <w:r>
        <w:rPr>
          <w:rFonts w:ascii="Arial" w:hAnsi="Arial" w:cs="Arial"/>
          <w:color w:val="4F4F4F"/>
        </w:rPr>
        <w:t>3</w:t>
      </w:r>
      <w:r>
        <w:rPr>
          <w:rFonts w:ascii="Arial" w:hAnsi="Arial" w:cs="Arial"/>
          <w:color w:val="4F4F4F"/>
        </w:rPr>
        <w:t>种不同的存储格式，分别是：静态表；动态表；压缩表</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静态表：表中的字段都是非变长字段，这样每个记录都是固定长度的，优点存储非常迅速，容易缓存，出现故障容易恢复；缺点是占用的空间通常比动态表多（因为存储时会按照列的宽度定义补足空格）</w:t>
      </w:r>
      <w:r>
        <w:rPr>
          <w:rFonts w:ascii="Arial" w:hAnsi="Arial" w:cs="Arial"/>
          <w:color w:val="4F4F4F"/>
        </w:rPr>
        <w:t>ps</w:t>
      </w:r>
      <w:r>
        <w:rPr>
          <w:rFonts w:ascii="Arial" w:hAnsi="Arial" w:cs="Arial"/>
          <w:color w:val="4F4F4F"/>
        </w:rPr>
        <w:t>：在取数据的时候，默认会把字段后面的空格去掉，如果不注意会把数据本身带的空格也会忽略。</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动态表：记录不是固定长度的，这样存储的优点是占用的空间相对较少；缺点：频繁的更新、删除数据容易产生碎片，需要定期执行</w:t>
      </w:r>
      <w:r>
        <w:rPr>
          <w:rFonts w:ascii="Arial" w:hAnsi="Arial" w:cs="Arial"/>
          <w:color w:val="4F4F4F"/>
        </w:rPr>
        <w:t>OPTIMIZE TABLE</w:t>
      </w:r>
      <w:r>
        <w:rPr>
          <w:rFonts w:ascii="Arial" w:hAnsi="Arial" w:cs="Arial"/>
          <w:color w:val="4F4F4F"/>
        </w:rPr>
        <w:t>或者</w:t>
      </w:r>
      <w:r>
        <w:rPr>
          <w:rFonts w:ascii="Arial" w:hAnsi="Arial" w:cs="Arial"/>
          <w:color w:val="4F4F4F"/>
        </w:rPr>
        <w:t>myisamchk-r</w:t>
      </w:r>
      <w:r>
        <w:rPr>
          <w:rFonts w:ascii="Arial" w:hAnsi="Arial" w:cs="Arial"/>
          <w:color w:val="4F4F4F"/>
        </w:rPr>
        <w:t>命令来改善性能</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压缩表：因为每个记录是被单独压缩的，所以只有非常小的访问开支</w:t>
      </w:r>
    </w:p>
    <w:p w:rsidR="00824C48" w:rsidRDefault="00824C48" w:rsidP="00303C9D">
      <w:pPr>
        <w:pStyle w:val="2"/>
      </w:pPr>
      <w:r>
        <w:rPr>
          <w:rStyle w:val="a7"/>
          <w:rFonts w:ascii="Arial" w:hAnsi="Arial" w:cs="Arial"/>
          <w:b w:val="0"/>
          <w:bCs w:val="0"/>
          <w:color w:val="4F4F4F"/>
        </w:rPr>
        <w:t>InnoDB</w:t>
      </w:r>
      <w:r>
        <w:rPr>
          <w:rStyle w:val="a7"/>
          <w:rFonts w:ascii="Arial" w:hAnsi="Arial" w:cs="Arial"/>
          <w:b w:val="0"/>
          <w:bCs w:val="0"/>
          <w:color w:val="4F4F4F"/>
        </w:rPr>
        <w:t>存储引擎</w:t>
      </w:r>
      <w:r>
        <w:rPr>
          <w:rStyle w:val="a7"/>
          <w:rFonts w:ascii="Arial" w:hAnsi="Arial" w:cs="Arial"/>
          <w:b w:val="0"/>
          <w:bCs w:val="0"/>
          <w:color w:val="4F4F4F"/>
        </w:rPr>
        <w:t>*</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该存储引擎提供了具有提交、回滚和崩溃恢复能力的事务安全。但是对比</w:t>
      </w:r>
      <w:r>
        <w:rPr>
          <w:rFonts w:ascii="Arial" w:hAnsi="Arial" w:cs="Arial"/>
          <w:color w:val="4F4F4F"/>
        </w:rPr>
        <w:t>MyISAM</w:t>
      </w:r>
      <w:r>
        <w:rPr>
          <w:rFonts w:ascii="Arial" w:hAnsi="Arial" w:cs="Arial"/>
          <w:color w:val="4F4F4F"/>
        </w:rPr>
        <w:t>引擎，写的处理效率会差一些，并且会占用更多的磁盘空间以保留数据和索引。</w:t>
      </w:r>
      <w:r>
        <w:rPr>
          <w:rFonts w:ascii="Arial" w:hAnsi="Arial" w:cs="Arial"/>
          <w:color w:val="4F4F4F"/>
        </w:rPr>
        <w:t> </w:t>
      </w:r>
      <w:r>
        <w:rPr>
          <w:rFonts w:ascii="Arial" w:hAnsi="Arial" w:cs="Arial"/>
          <w:color w:val="4F4F4F"/>
        </w:rPr>
        <w:br/>
        <w:t>InnoDB</w:t>
      </w:r>
      <w:r>
        <w:rPr>
          <w:rFonts w:ascii="Arial" w:hAnsi="Arial" w:cs="Arial"/>
          <w:color w:val="4F4F4F"/>
        </w:rPr>
        <w:t>存储引擎的特点：支持自动增长列，支持外键约束</w:t>
      </w:r>
    </w:p>
    <w:p w:rsidR="00824C48" w:rsidRDefault="00824C48" w:rsidP="00303C9D">
      <w:pPr>
        <w:pStyle w:val="2"/>
      </w:pPr>
      <w:r>
        <w:rPr>
          <w:rStyle w:val="a6"/>
          <w:rFonts w:ascii="Arial" w:hAnsi="Arial" w:cs="Arial"/>
          <w:color w:val="4F4F4F"/>
        </w:rPr>
        <w:t>MEMORY</w:t>
      </w:r>
      <w:r>
        <w:rPr>
          <w:rStyle w:val="a6"/>
          <w:rFonts w:ascii="Arial" w:hAnsi="Arial" w:cs="Arial"/>
          <w:color w:val="4F4F4F"/>
        </w:rPr>
        <w:t>存储引擎</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Memory</w:t>
      </w:r>
      <w:r>
        <w:rPr>
          <w:rFonts w:ascii="Arial" w:hAnsi="Arial" w:cs="Arial"/>
          <w:color w:val="4F4F4F"/>
        </w:rPr>
        <w:t>存储引擎使用存在于内存中的内容来创建表。每个</w:t>
      </w:r>
      <w:r>
        <w:rPr>
          <w:rFonts w:ascii="Arial" w:hAnsi="Arial" w:cs="Arial"/>
          <w:color w:val="4F4F4F"/>
        </w:rPr>
        <w:t>memory</w:t>
      </w:r>
      <w:r>
        <w:rPr>
          <w:rFonts w:ascii="Arial" w:hAnsi="Arial" w:cs="Arial"/>
          <w:color w:val="4F4F4F"/>
        </w:rPr>
        <w:t>表只实际对应一个磁盘文件，格式是</w:t>
      </w:r>
      <w:r>
        <w:rPr>
          <w:rFonts w:ascii="Arial" w:hAnsi="Arial" w:cs="Arial"/>
          <w:color w:val="4F4F4F"/>
        </w:rPr>
        <w:t>.frm</w:t>
      </w:r>
      <w:r>
        <w:rPr>
          <w:rFonts w:ascii="Arial" w:hAnsi="Arial" w:cs="Arial"/>
          <w:color w:val="4F4F4F"/>
        </w:rPr>
        <w:t>。</w:t>
      </w:r>
      <w:r>
        <w:rPr>
          <w:rFonts w:ascii="Arial" w:hAnsi="Arial" w:cs="Arial"/>
          <w:color w:val="4F4F4F"/>
        </w:rPr>
        <w:t>memory</w:t>
      </w:r>
      <w:r>
        <w:rPr>
          <w:rFonts w:ascii="Arial" w:hAnsi="Arial" w:cs="Arial"/>
          <w:color w:val="4F4F4F"/>
        </w:rPr>
        <w:t>类型的表访问非常的快，因为它的数据是放在内存中的，并且默认使用</w:t>
      </w:r>
      <w:r>
        <w:rPr>
          <w:rFonts w:ascii="Arial" w:hAnsi="Arial" w:cs="Arial"/>
          <w:color w:val="4F4F4F"/>
        </w:rPr>
        <w:t>HASH</w:t>
      </w:r>
      <w:r>
        <w:rPr>
          <w:rFonts w:ascii="Arial" w:hAnsi="Arial" w:cs="Arial"/>
          <w:color w:val="4F4F4F"/>
        </w:rPr>
        <w:t>索引，但是一旦服务关闭，表中的数据就会丢失掉。</w:t>
      </w:r>
      <w:r>
        <w:rPr>
          <w:rFonts w:ascii="Arial" w:hAnsi="Arial" w:cs="Arial"/>
          <w:color w:val="4F4F4F"/>
        </w:rPr>
        <w:t> </w:t>
      </w:r>
      <w:r>
        <w:rPr>
          <w:rFonts w:ascii="Arial" w:hAnsi="Arial" w:cs="Arial"/>
          <w:color w:val="4F4F4F"/>
        </w:rPr>
        <w:br/>
        <w:t>MEMORY</w:t>
      </w:r>
      <w:r>
        <w:rPr>
          <w:rFonts w:ascii="Arial" w:hAnsi="Arial" w:cs="Arial"/>
          <w:color w:val="4F4F4F"/>
        </w:rPr>
        <w:t>存储引擎的表可以选择使用</w:t>
      </w:r>
      <w:r>
        <w:rPr>
          <w:rFonts w:ascii="Arial" w:hAnsi="Arial" w:cs="Arial"/>
          <w:color w:val="4F4F4F"/>
        </w:rPr>
        <w:t>BTREE</w:t>
      </w:r>
      <w:r>
        <w:rPr>
          <w:rFonts w:ascii="Arial" w:hAnsi="Arial" w:cs="Arial"/>
          <w:color w:val="4F4F4F"/>
        </w:rPr>
        <w:t>索引或者</w:t>
      </w:r>
      <w:r>
        <w:rPr>
          <w:rFonts w:ascii="Arial" w:hAnsi="Arial" w:cs="Arial"/>
          <w:color w:val="4F4F4F"/>
        </w:rPr>
        <w:t>HASH</w:t>
      </w:r>
      <w:r>
        <w:rPr>
          <w:rFonts w:ascii="Arial" w:hAnsi="Arial" w:cs="Arial"/>
          <w:color w:val="4F4F4F"/>
        </w:rPr>
        <w:t>索引，两种不同类型的索引有其不同的使用范围</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Hash</w:t>
      </w:r>
      <w:r>
        <w:rPr>
          <w:rFonts w:ascii="Arial" w:hAnsi="Arial" w:cs="Arial"/>
          <w:color w:val="4F4F4F"/>
        </w:rPr>
        <w:t>索引优点：</w:t>
      </w:r>
      <w:r>
        <w:rPr>
          <w:rFonts w:ascii="Arial" w:hAnsi="Arial" w:cs="Arial"/>
          <w:color w:val="4F4F4F"/>
        </w:rPr>
        <w:t> </w:t>
      </w:r>
      <w:r>
        <w:rPr>
          <w:rFonts w:ascii="Arial" w:hAnsi="Arial" w:cs="Arial"/>
          <w:color w:val="4F4F4F"/>
        </w:rPr>
        <w:br/>
        <w:t xml:space="preserve">Hash </w:t>
      </w:r>
      <w:r>
        <w:rPr>
          <w:rFonts w:ascii="Arial" w:hAnsi="Arial" w:cs="Arial"/>
          <w:color w:val="4F4F4F"/>
        </w:rPr>
        <w:t>索引结构的特殊性，其检索效率非常高，索引的检索可以一次定位，不像</w:t>
      </w:r>
      <w:r>
        <w:rPr>
          <w:rFonts w:ascii="Arial" w:hAnsi="Arial" w:cs="Arial"/>
          <w:color w:val="4F4F4F"/>
        </w:rPr>
        <w:t xml:space="preserve">B-Tree </w:t>
      </w:r>
      <w:r>
        <w:rPr>
          <w:rFonts w:ascii="Arial" w:hAnsi="Arial" w:cs="Arial"/>
          <w:color w:val="4F4F4F"/>
        </w:rPr>
        <w:t>索引需要从根节点到枝节点，最后才能访问到页节点这样多次的</w:t>
      </w:r>
      <w:r>
        <w:rPr>
          <w:rFonts w:ascii="Arial" w:hAnsi="Arial" w:cs="Arial"/>
          <w:color w:val="4F4F4F"/>
        </w:rPr>
        <w:t>IO</w:t>
      </w:r>
      <w:r>
        <w:rPr>
          <w:rFonts w:ascii="Arial" w:hAnsi="Arial" w:cs="Arial"/>
          <w:color w:val="4F4F4F"/>
        </w:rPr>
        <w:t>访问，所以</w:t>
      </w:r>
      <w:r>
        <w:rPr>
          <w:rFonts w:ascii="Arial" w:hAnsi="Arial" w:cs="Arial"/>
          <w:color w:val="4F4F4F"/>
        </w:rPr>
        <w:t xml:space="preserve"> Hash </w:t>
      </w:r>
      <w:r>
        <w:rPr>
          <w:rFonts w:ascii="Arial" w:hAnsi="Arial" w:cs="Arial"/>
          <w:color w:val="4F4F4F"/>
        </w:rPr>
        <w:t>索引的查询效率要远高于</w:t>
      </w:r>
      <w:r>
        <w:rPr>
          <w:rFonts w:ascii="Arial" w:hAnsi="Arial" w:cs="Arial"/>
          <w:color w:val="4F4F4F"/>
        </w:rPr>
        <w:t xml:space="preserve"> B-Tree </w:t>
      </w:r>
      <w:r>
        <w:rPr>
          <w:rFonts w:ascii="Arial" w:hAnsi="Arial" w:cs="Arial"/>
          <w:color w:val="4F4F4F"/>
        </w:rPr>
        <w:t>索引。</w:t>
      </w:r>
      <w:r>
        <w:rPr>
          <w:rFonts w:ascii="Arial" w:hAnsi="Arial" w:cs="Arial"/>
          <w:color w:val="4F4F4F"/>
        </w:rPr>
        <w:t> </w:t>
      </w:r>
      <w:r>
        <w:rPr>
          <w:rFonts w:ascii="Arial" w:hAnsi="Arial" w:cs="Arial"/>
          <w:color w:val="4F4F4F"/>
        </w:rPr>
        <w:br/>
        <w:t>Hash</w:t>
      </w:r>
      <w:r>
        <w:rPr>
          <w:rFonts w:ascii="Arial" w:hAnsi="Arial" w:cs="Arial"/>
          <w:color w:val="4F4F4F"/>
        </w:rPr>
        <w:t>索引缺点：</w:t>
      </w:r>
      <w:r>
        <w:rPr>
          <w:rFonts w:ascii="Arial" w:hAnsi="Arial" w:cs="Arial"/>
          <w:color w:val="4F4F4F"/>
        </w:rPr>
        <w:t xml:space="preserve"> </w:t>
      </w:r>
      <w:r>
        <w:rPr>
          <w:rFonts w:ascii="Arial" w:hAnsi="Arial" w:cs="Arial"/>
          <w:color w:val="4F4F4F"/>
        </w:rPr>
        <w:t>那么不精确查找呢，也很明显，因为</w:t>
      </w:r>
      <w:r>
        <w:rPr>
          <w:rFonts w:ascii="Arial" w:hAnsi="Arial" w:cs="Arial"/>
          <w:color w:val="4F4F4F"/>
        </w:rPr>
        <w:t>hash</w:t>
      </w:r>
      <w:r>
        <w:rPr>
          <w:rFonts w:ascii="Arial" w:hAnsi="Arial" w:cs="Arial"/>
          <w:color w:val="4F4F4F"/>
        </w:rPr>
        <w:t>算法是基于等值计算的，所以对于</w:t>
      </w:r>
      <w:r>
        <w:rPr>
          <w:rFonts w:ascii="Arial" w:hAnsi="Arial" w:cs="Arial"/>
          <w:color w:val="4F4F4F"/>
        </w:rPr>
        <w:t>“like”</w:t>
      </w:r>
      <w:r>
        <w:rPr>
          <w:rFonts w:ascii="Arial" w:hAnsi="Arial" w:cs="Arial"/>
          <w:color w:val="4F4F4F"/>
        </w:rPr>
        <w:t>等范围查找</w:t>
      </w:r>
      <w:r>
        <w:rPr>
          <w:rFonts w:ascii="Arial" w:hAnsi="Arial" w:cs="Arial"/>
          <w:color w:val="4F4F4F"/>
        </w:rPr>
        <w:t>hash</w:t>
      </w:r>
      <w:r>
        <w:rPr>
          <w:rFonts w:ascii="Arial" w:hAnsi="Arial" w:cs="Arial"/>
          <w:color w:val="4F4F4F"/>
        </w:rPr>
        <w:t>索引无效，不支持；</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Memory</w:t>
      </w:r>
      <w:r>
        <w:rPr>
          <w:rFonts w:ascii="Arial" w:hAnsi="Arial" w:cs="Arial"/>
          <w:color w:val="4F4F4F"/>
        </w:rPr>
        <w:t>类型的存储引擎主要用于哪些内容变化不频繁的代码表，或者作为统计操作的中间结果表，便于高效地对中间结果进行分析并得到最终的统计结果，。对存储引擎为</w:t>
      </w:r>
      <w:r>
        <w:rPr>
          <w:rFonts w:ascii="Arial" w:hAnsi="Arial" w:cs="Arial"/>
          <w:color w:val="4F4F4F"/>
        </w:rPr>
        <w:t>memory</w:t>
      </w:r>
      <w:r>
        <w:rPr>
          <w:rFonts w:ascii="Arial" w:hAnsi="Arial" w:cs="Arial"/>
          <w:color w:val="4F4F4F"/>
        </w:rPr>
        <w:t>的表进行更新操作要谨慎，因为数据并没有实际写入到磁盘中，所以一定要对下次重新启动服务后如何获得这些修改后的数据有所考虑。</w:t>
      </w:r>
    </w:p>
    <w:p w:rsidR="00824C48" w:rsidRDefault="00824C48" w:rsidP="00303C9D">
      <w:pPr>
        <w:pStyle w:val="2"/>
      </w:pPr>
      <w:r>
        <w:rPr>
          <w:rStyle w:val="a6"/>
          <w:rFonts w:ascii="Arial" w:hAnsi="Arial" w:cs="Arial"/>
          <w:color w:val="4F4F4F"/>
        </w:rPr>
        <w:t>MERGE</w:t>
      </w:r>
      <w:r>
        <w:rPr>
          <w:rStyle w:val="a6"/>
          <w:rFonts w:ascii="Arial" w:hAnsi="Arial" w:cs="Arial"/>
          <w:color w:val="4F4F4F"/>
        </w:rPr>
        <w:t>存储引擎</w:t>
      </w:r>
    </w:p>
    <w:p w:rsidR="00824C48" w:rsidRDefault="00824C48" w:rsidP="00824C4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Merge</w:t>
      </w:r>
      <w:r>
        <w:rPr>
          <w:rFonts w:ascii="Arial" w:hAnsi="Arial" w:cs="Arial"/>
          <w:color w:val="4F4F4F"/>
        </w:rPr>
        <w:t>存储引擎是一组</w:t>
      </w:r>
      <w:r>
        <w:rPr>
          <w:rFonts w:ascii="Arial" w:hAnsi="Arial" w:cs="Arial"/>
          <w:color w:val="4F4F4F"/>
        </w:rPr>
        <w:t>MyISAM</w:t>
      </w:r>
      <w:r>
        <w:rPr>
          <w:rFonts w:ascii="Arial" w:hAnsi="Arial" w:cs="Arial"/>
          <w:color w:val="4F4F4F"/>
        </w:rPr>
        <w:t>表的组合，这些</w:t>
      </w:r>
      <w:r>
        <w:rPr>
          <w:rFonts w:ascii="Arial" w:hAnsi="Arial" w:cs="Arial"/>
          <w:color w:val="4F4F4F"/>
        </w:rPr>
        <w:t>MyISAM</w:t>
      </w:r>
      <w:r>
        <w:rPr>
          <w:rFonts w:ascii="Arial" w:hAnsi="Arial" w:cs="Arial"/>
          <w:color w:val="4F4F4F"/>
        </w:rPr>
        <w:t>表必须结构完全相同，</w:t>
      </w:r>
      <w:r>
        <w:rPr>
          <w:rFonts w:ascii="Arial" w:hAnsi="Arial" w:cs="Arial"/>
          <w:color w:val="4F4F4F"/>
        </w:rPr>
        <w:t>merge</w:t>
      </w:r>
      <w:r>
        <w:rPr>
          <w:rFonts w:ascii="Arial" w:hAnsi="Arial" w:cs="Arial"/>
          <w:color w:val="4F4F4F"/>
        </w:rPr>
        <w:t>表本身并没有数据，对</w:t>
      </w:r>
      <w:r>
        <w:rPr>
          <w:rFonts w:ascii="Arial" w:hAnsi="Arial" w:cs="Arial"/>
          <w:color w:val="4F4F4F"/>
        </w:rPr>
        <w:t>merge</w:t>
      </w:r>
      <w:r>
        <w:rPr>
          <w:rFonts w:ascii="Arial" w:hAnsi="Arial" w:cs="Arial"/>
          <w:color w:val="4F4F4F"/>
        </w:rPr>
        <w:t>类型的表可以进行查询，更新，删除操作，这些操作实际上是对内部的</w:t>
      </w:r>
      <w:r>
        <w:rPr>
          <w:rFonts w:ascii="Arial" w:hAnsi="Arial" w:cs="Arial"/>
          <w:color w:val="4F4F4F"/>
        </w:rPr>
        <w:t>MyISAM</w:t>
      </w:r>
      <w:r>
        <w:rPr>
          <w:rFonts w:ascii="Arial" w:hAnsi="Arial" w:cs="Arial"/>
          <w:color w:val="4F4F4F"/>
        </w:rPr>
        <w:t>表进行的。</w:t>
      </w:r>
    </w:p>
    <w:p w:rsidR="0046039A" w:rsidRDefault="0046039A" w:rsidP="00824C48">
      <w:pPr>
        <w:pStyle w:val="a5"/>
        <w:shd w:val="clear" w:color="auto" w:fill="FFFFFF"/>
        <w:spacing w:before="0" w:beforeAutospacing="0" w:after="240" w:afterAutospacing="0" w:line="390" w:lineRule="atLeast"/>
        <w:jc w:val="both"/>
        <w:rPr>
          <w:rFonts w:ascii="Arial" w:hAnsi="Arial" w:cs="Arial"/>
          <w:color w:val="4F4F4F"/>
        </w:rPr>
      </w:pPr>
    </w:p>
    <w:p w:rsidR="0046039A" w:rsidRDefault="00246E54" w:rsidP="0046039A">
      <w:pPr>
        <w:pStyle w:val="1"/>
      </w:pPr>
      <w:hyperlink r:id="rId7" w:history="1">
        <w:r w:rsidR="0046039A">
          <w:rPr>
            <w:rStyle w:val="a9"/>
            <w:rFonts w:ascii="Verdana" w:hAnsi="Verdana"/>
            <w:b w:val="0"/>
            <w:bCs w:val="0"/>
            <w:color w:val="000000"/>
            <w:sz w:val="20"/>
            <w:szCs w:val="20"/>
          </w:rPr>
          <w:t>MySQL</w:t>
        </w:r>
        <w:r w:rsidR="0046039A">
          <w:rPr>
            <w:rStyle w:val="a9"/>
            <w:rFonts w:ascii="Verdana" w:hAnsi="Verdana"/>
            <w:b w:val="0"/>
            <w:bCs w:val="0"/>
            <w:color w:val="000000"/>
            <w:sz w:val="20"/>
            <w:szCs w:val="20"/>
          </w:rPr>
          <w:t>索引背后的数据结构及算法原理</w:t>
        </w:r>
      </w:hyperlink>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前两天经历了武汉一行腾讯面试，数据库索引是一个面试热点，在此搜集相关资料，以备学习之用。</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下面是一位牛人写得关于数据库索引的精品之作，因为很好，不敢修饰，转载至此与博友共享。</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原文链接：</w:t>
      </w:r>
      <w:hyperlink r:id="rId8" w:history="1">
        <w:r>
          <w:rPr>
            <w:rStyle w:val="a9"/>
            <w:rFonts w:ascii="Verdana" w:hAnsi="Verdana"/>
            <w:color w:val="444444"/>
            <w:sz w:val="20"/>
            <w:szCs w:val="20"/>
          </w:rPr>
          <w:t>MySQL</w:t>
        </w:r>
        <w:r>
          <w:rPr>
            <w:rStyle w:val="a9"/>
            <w:rFonts w:ascii="Verdana" w:hAnsi="Verdana"/>
            <w:color w:val="444444"/>
            <w:sz w:val="20"/>
            <w:szCs w:val="20"/>
          </w:rPr>
          <w:t>索引背后的数据结构及算法原理</w:t>
        </w:r>
      </w:hyperlink>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本文以</w:t>
      </w:r>
      <w:r>
        <w:rPr>
          <w:rFonts w:ascii="Verdana" w:hAnsi="Verdana"/>
          <w:color w:val="000000"/>
          <w:sz w:val="20"/>
          <w:szCs w:val="20"/>
        </w:rPr>
        <w:t>MySQL</w:t>
      </w:r>
      <w:r>
        <w:rPr>
          <w:rFonts w:ascii="Verdana" w:hAnsi="Verdana"/>
          <w:color w:val="000000"/>
          <w:sz w:val="20"/>
          <w:szCs w:val="20"/>
        </w:rPr>
        <w:t>数据库为研究对象，讨论与数据库索引相关的一些话题。特别需要说明的是，</w:t>
      </w:r>
      <w:r>
        <w:rPr>
          <w:rFonts w:ascii="Verdana" w:hAnsi="Verdana"/>
          <w:color w:val="000000"/>
          <w:sz w:val="20"/>
          <w:szCs w:val="20"/>
        </w:rPr>
        <w:t>MySQL</w:t>
      </w:r>
      <w:r>
        <w:rPr>
          <w:rFonts w:ascii="Verdana" w:hAnsi="Verdana"/>
          <w:color w:val="000000"/>
          <w:sz w:val="20"/>
          <w:szCs w:val="20"/>
        </w:rPr>
        <w:t>支持诸多存储引擎，而各种存储引擎对索引的支持也各不相同，因此</w:t>
      </w:r>
      <w:r>
        <w:rPr>
          <w:rFonts w:ascii="Verdana" w:hAnsi="Verdana"/>
          <w:color w:val="000000"/>
          <w:sz w:val="20"/>
          <w:szCs w:val="20"/>
        </w:rPr>
        <w:t>MySQL</w:t>
      </w:r>
      <w:r>
        <w:rPr>
          <w:rFonts w:ascii="Verdana" w:hAnsi="Verdana"/>
          <w:color w:val="000000"/>
          <w:sz w:val="20"/>
          <w:szCs w:val="20"/>
        </w:rPr>
        <w:t>数据库支持多种索引类型，如</w:t>
      </w:r>
      <w:r>
        <w:rPr>
          <w:rFonts w:ascii="Verdana" w:hAnsi="Verdana"/>
          <w:color w:val="000000"/>
          <w:sz w:val="20"/>
          <w:szCs w:val="20"/>
        </w:rPr>
        <w:t>BTree</w:t>
      </w:r>
      <w:r>
        <w:rPr>
          <w:rFonts w:ascii="Verdana" w:hAnsi="Verdana"/>
          <w:color w:val="000000"/>
          <w:sz w:val="20"/>
          <w:szCs w:val="20"/>
        </w:rPr>
        <w:t>索引，哈希索引，全文索引等等。为了避免混乱，本文将只关注于</w:t>
      </w:r>
      <w:r>
        <w:rPr>
          <w:rFonts w:ascii="Verdana" w:hAnsi="Verdana"/>
          <w:color w:val="000000"/>
          <w:sz w:val="20"/>
          <w:szCs w:val="20"/>
        </w:rPr>
        <w:t>BTree</w:t>
      </w:r>
      <w:r>
        <w:rPr>
          <w:rFonts w:ascii="Verdana" w:hAnsi="Verdana"/>
          <w:color w:val="000000"/>
          <w:sz w:val="20"/>
          <w:szCs w:val="20"/>
        </w:rPr>
        <w:t>索引，因为这是平常使用</w:t>
      </w:r>
      <w:r>
        <w:rPr>
          <w:rFonts w:ascii="Verdana" w:hAnsi="Verdana"/>
          <w:color w:val="000000"/>
          <w:sz w:val="20"/>
          <w:szCs w:val="20"/>
        </w:rPr>
        <w:t>MySQL</w:t>
      </w:r>
      <w:r>
        <w:rPr>
          <w:rFonts w:ascii="Verdana" w:hAnsi="Verdana"/>
          <w:color w:val="000000"/>
          <w:sz w:val="20"/>
          <w:szCs w:val="20"/>
        </w:rPr>
        <w:t>时主要打交道的索引，至于哈希索引和全文索引本文暂不讨论。</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文章主要内容分为三个部分。</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第一部分主要从数据结构及算法理论层面讨论</w:t>
      </w:r>
      <w:r>
        <w:rPr>
          <w:rFonts w:ascii="Verdana" w:hAnsi="Verdana"/>
          <w:color w:val="000000"/>
          <w:sz w:val="20"/>
          <w:szCs w:val="20"/>
        </w:rPr>
        <w:t>MySQL</w:t>
      </w:r>
      <w:r>
        <w:rPr>
          <w:rFonts w:ascii="Verdana" w:hAnsi="Verdana"/>
          <w:color w:val="000000"/>
          <w:sz w:val="20"/>
          <w:szCs w:val="20"/>
        </w:rPr>
        <w:t>数据库索引的数理基础。</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第二部分结合</w:t>
      </w:r>
      <w:r>
        <w:rPr>
          <w:rFonts w:ascii="Verdana" w:hAnsi="Verdana"/>
          <w:color w:val="000000"/>
          <w:sz w:val="20"/>
          <w:szCs w:val="20"/>
        </w:rPr>
        <w:t>MySQL</w:t>
      </w:r>
      <w:r>
        <w:rPr>
          <w:rFonts w:ascii="Verdana" w:hAnsi="Verdana"/>
          <w:color w:val="000000"/>
          <w:sz w:val="20"/>
          <w:szCs w:val="20"/>
        </w:rPr>
        <w:t>数据库中</w:t>
      </w:r>
      <w:r>
        <w:rPr>
          <w:rFonts w:ascii="Verdana" w:hAnsi="Verdana"/>
          <w:color w:val="000000"/>
          <w:sz w:val="20"/>
          <w:szCs w:val="20"/>
        </w:rPr>
        <w:t>MyISAM</w:t>
      </w:r>
      <w:r>
        <w:rPr>
          <w:rFonts w:ascii="Verdana" w:hAnsi="Verdana"/>
          <w:color w:val="000000"/>
          <w:sz w:val="20"/>
          <w:szCs w:val="20"/>
        </w:rPr>
        <w:t>和</w:t>
      </w:r>
      <w:r>
        <w:rPr>
          <w:rFonts w:ascii="Verdana" w:hAnsi="Verdana"/>
          <w:color w:val="000000"/>
          <w:sz w:val="20"/>
          <w:szCs w:val="20"/>
        </w:rPr>
        <w:t>InnoDB</w:t>
      </w:r>
      <w:r>
        <w:rPr>
          <w:rFonts w:ascii="Verdana" w:hAnsi="Verdana"/>
          <w:color w:val="000000"/>
          <w:sz w:val="20"/>
          <w:szCs w:val="20"/>
        </w:rPr>
        <w:t>数据存储引擎中索引的架构实现讨论聚集索引、非聚集索引及覆盖索引等话题。</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第三部分根据上面的理论基础，讨论</w:t>
      </w:r>
      <w:r>
        <w:rPr>
          <w:rFonts w:ascii="Verdana" w:hAnsi="Verdana"/>
          <w:color w:val="000000"/>
          <w:sz w:val="20"/>
          <w:szCs w:val="20"/>
        </w:rPr>
        <w:t>MySQL</w:t>
      </w:r>
      <w:r>
        <w:rPr>
          <w:rFonts w:ascii="Verdana" w:hAnsi="Verdana"/>
          <w:color w:val="000000"/>
          <w:sz w:val="20"/>
          <w:szCs w:val="20"/>
        </w:rPr>
        <w:t>中高性能使用索引的策略。</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数据结构及算法基础</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索引的本质</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MySQL</w:t>
      </w:r>
      <w:r>
        <w:rPr>
          <w:rFonts w:ascii="Verdana" w:hAnsi="Verdana"/>
          <w:color w:val="000000"/>
          <w:sz w:val="20"/>
          <w:szCs w:val="20"/>
        </w:rPr>
        <w:t>官方对索引的定义为：索引（</w:t>
      </w:r>
      <w:r>
        <w:rPr>
          <w:rFonts w:ascii="Verdana" w:hAnsi="Verdana"/>
          <w:color w:val="000000"/>
          <w:sz w:val="20"/>
          <w:szCs w:val="20"/>
        </w:rPr>
        <w:t>Index</w:t>
      </w:r>
      <w:r>
        <w:rPr>
          <w:rFonts w:ascii="Verdana" w:hAnsi="Verdana"/>
          <w:color w:val="000000"/>
          <w:sz w:val="20"/>
          <w:szCs w:val="20"/>
        </w:rPr>
        <w:t>）是帮助</w:t>
      </w:r>
      <w:r>
        <w:rPr>
          <w:rFonts w:ascii="Verdana" w:hAnsi="Verdana"/>
          <w:color w:val="000000"/>
          <w:sz w:val="20"/>
          <w:szCs w:val="20"/>
        </w:rPr>
        <w:t>MySQL</w:t>
      </w:r>
      <w:r>
        <w:rPr>
          <w:rFonts w:ascii="Verdana" w:hAnsi="Verdana"/>
          <w:color w:val="000000"/>
          <w:sz w:val="20"/>
          <w:szCs w:val="20"/>
        </w:rPr>
        <w:t>高效获取数据的数据结构。提取句子主干，就可以得到索引的本质：索引是一种数据结构。</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数据库查询是数据库的主要功能之一，最基本的查询算法是顺序查找（</w:t>
      </w:r>
      <w:r>
        <w:rPr>
          <w:rFonts w:ascii="Verdana" w:hAnsi="Verdana"/>
          <w:color w:val="000000"/>
          <w:sz w:val="20"/>
          <w:szCs w:val="20"/>
        </w:rPr>
        <w:t>linear search</w:t>
      </w:r>
      <w:r>
        <w:rPr>
          <w:rFonts w:ascii="Verdana" w:hAnsi="Verdana"/>
          <w:color w:val="000000"/>
          <w:sz w:val="20"/>
          <w:szCs w:val="20"/>
        </w:rPr>
        <w:t>）时间复杂度为</w:t>
      </w:r>
      <w:r>
        <w:rPr>
          <w:rFonts w:ascii="Verdana" w:hAnsi="Verdana"/>
          <w:color w:val="000000"/>
          <w:sz w:val="20"/>
          <w:szCs w:val="20"/>
        </w:rPr>
        <w:t>O(n)</w:t>
      </w:r>
      <w:r>
        <w:rPr>
          <w:rFonts w:ascii="Verdana" w:hAnsi="Verdana"/>
          <w:color w:val="000000"/>
          <w:sz w:val="20"/>
          <w:szCs w:val="20"/>
        </w:rPr>
        <w:t>，显然在数据量很大时效率很低。优化的查找算法如二分查找（</w:t>
      </w:r>
      <w:r>
        <w:rPr>
          <w:rFonts w:ascii="Verdana" w:hAnsi="Verdana"/>
          <w:color w:val="000000"/>
          <w:sz w:val="20"/>
          <w:szCs w:val="20"/>
        </w:rPr>
        <w:t>binary search</w:t>
      </w:r>
      <w:r>
        <w:rPr>
          <w:rFonts w:ascii="Verdana" w:hAnsi="Verdana"/>
          <w:color w:val="000000"/>
          <w:sz w:val="20"/>
          <w:szCs w:val="20"/>
        </w:rPr>
        <w:t>）、二叉树查找（</w:t>
      </w:r>
      <w:r>
        <w:rPr>
          <w:rFonts w:ascii="Verdana" w:hAnsi="Verdana"/>
          <w:color w:val="000000"/>
          <w:sz w:val="20"/>
          <w:szCs w:val="20"/>
        </w:rPr>
        <w:t>binary tree search</w:t>
      </w:r>
      <w:r>
        <w:rPr>
          <w:rFonts w:ascii="Verdana" w:hAnsi="Verdana"/>
          <w:color w:val="000000"/>
          <w:sz w:val="20"/>
          <w:szCs w:val="20"/>
        </w:rPr>
        <w:t>）等，虽然查找效率提高了。但是各自对检索的数据都有要求：二分查找要求被检索数据有序，而二叉树查找只能应用于二叉查找树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看一个例子：</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600700" cy="2828925"/>
            <wp:effectExtent l="19050" t="0" r="0" b="0"/>
            <wp:docPr id="1" name="图片 1" descr="http://img.blog.csdn.net/20140328183811312?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28183811312?watermark/2/text/aHR0cDovL2Jsb2cuY3Nkbi5uZXQvZnVfems=/font/5a6L5L2T/fontsize/400/fill/I0JBQkFCMA==/dissolve/70/gravity/SouthEast"/>
                    <pic:cNvPicPr>
                      <a:picLocks noChangeAspect="1" noChangeArrowheads="1"/>
                    </pic:cNvPicPr>
                  </pic:nvPicPr>
                  <pic:blipFill>
                    <a:blip r:embed="rId9"/>
                    <a:srcRect/>
                    <a:stretch>
                      <a:fillRect/>
                    </a:stretch>
                  </pic:blipFill>
                  <pic:spPr bwMode="auto">
                    <a:xfrm>
                      <a:off x="0" y="0"/>
                      <a:ext cx="5600700" cy="282892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展示了一种可能的索引方式。左边是数据表，一共有两列七条记录，最左边的是数据记录的物理地址（注意逻辑上相邻的记录在磁盘上也并不是一定物理相邻的）。为了加快</w:t>
      </w:r>
      <w:r>
        <w:rPr>
          <w:rFonts w:ascii="Verdana" w:hAnsi="Verdana"/>
          <w:color w:val="000000"/>
          <w:sz w:val="20"/>
          <w:szCs w:val="20"/>
        </w:rPr>
        <w:t>Col2</w:t>
      </w:r>
      <w:r>
        <w:rPr>
          <w:rFonts w:ascii="Verdana" w:hAnsi="Verdana"/>
          <w:color w:val="000000"/>
          <w:sz w:val="20"/>
          <w:szCs w:val="20"/>
        </w:rPr>
        <w:t>的查找，可以维护一个右边所示的二叉查找树，每个节点分别包含索引键值和一个指向对应数据记录物理地址的指针，这样就可以运用二叉查找在</w:t>
      </w:r>
      <w:r>
        <w:rPr>
          <w:rStyle w:val="mi"/>
          <w:rFonts w:ascii="Verdana" w:hAnsi="Verdana"/>
          <w:color w:val="000000"/>
          <w:sz w:val="20"/>
          <w:szCs w:val="20"/>
        </w:rPr>
        <w:t>O</w:t>
      </w:r>
      <w:r>
        <w:rPr>
          <w:rStyle w:val="mo"/>
          <w:rFonts w:ascii="Verdana" w:hAnsi="Verdana"/>
          <w:color w:val="000000"/>
          <w:sz w:val="20"/>
          <w:szCs w:val="20"/>
        </w:rPr>
        <w:t>(</w:t>
      </w:r>
      <w:r>
        <w:rPr>
          <w:rStyle w:val="mi"/>
          <w:rFonts w:ascii="Verdana" w:hAnsi="Verdana"/>
          <w:color w:val="000000"/>
          <w:sz w:val="20"/>
          <w:szCs w:val="20"/>
        </w:rPr>
        <w:t>log</w:t>
      </w:r>
      <w:r>
        <w:rPr>
          <w:rStyle w:val="mn"/>
          <w:rFonts w:ascii="Verdana" w:hAnsi="Verdana"/>
          <w:color w:val="000000"/>
          <w:sz w:val="20"/>
          <w:szCs w:val="20"/>
        </w:rPr>
        <w:t>2</w:t>
      </w:r>
      <w:r>
        <w:rPr>
          <w:rStyle w:val="mi"/>
          <w:rFonts w:ascii="Verdana" w:hAnsi="Verdana"/>
          <w:color w:val="000000"/>
          <w:sz w:val="20"/>
          <w:szCs w:val="20"/>
        </w:rPr>
        <w:t>n</w:t>
      </w:r>
      <w:r>
        <w:rPr>
          <w:rStyle w:val="mo"/>
          <w:rFonts w:ascii="Verdana" w:hAnsi="Verdana"/>
          <w:color w:val="000000"/>
          <w:sz w:val="20"/>
          <w:szCs w:val="20"/>
        </w:rPr>
        <w:t>)</w:t>
      </w:r>
      <w:r>
        <w:rPr>
          <w:rStyle w:val="mo"/>
          <w:rFonts w:ascii="Verdana" w:hAnsi="Verdana"/>
          <w:color w:val="000000"/>
          <w:sz w:val="20"/>
          <w:szCs w:val="20"/>
        </w:rPr>
        <w:t>的复杂度内获取到相应数据。</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虽然这是一个货真价实的索引，但是实际的数据库系统几乎没有使用二叉查找树或其进化品种红黑树（</w:t>
      </w:r>
      <w:r>
        <w:rPr>
          <w:rFonts w:ascii="Verdana" w:hAnsi="Verdana"/>
          <w:color w:val="000000"/>
          <w:sz w:val="20"/>
          <w:szCs w:val="20"/>
        </w:rPr>
        <w:t>red-black tree</w:t>
      </w:r>
      <w:r>
        <w:rPr>
          <w:rFonts w:ascii="Verdana" w:hAnsi="Verdana"/>
          <w:color w:val="000000"/>
          <w:sz w:val="20"/>
          <w:szCs w:val="20"/>
        </w:rPr>
        <w:t>）实现的，原因会在下文介绍。</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B-Tree</w:t>
      </w:r>
      <w:r>
        <w:rPr>
          <w:rFonts w:ascii="Verdana" w:hAnsi="Verdana"/>
          <w:color w:val="000000"/>
          <w:sz w:val="24"/>
          <w:szCs w:val="24"/>
        </w:rPr>
        <w:t>和</w:t>
      </w:r>
      <w:r>
        <w:rPr>
          <w:rFonts w:ascii="Verdana" w:hAnsi="Verdana"/>
          <w:color w:val="000000"/>
          <w:sz w:val="24"/>
          <w:szCs w:val="24"/>
        </w:rPr>
        <w:t>B+Tree</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关于</w:t>
      </w:r>
      <w:r>
        <w:rPr>
          <w:rFonts w:ascii="Verdana" w:hAnsi="Verdana"/>
          <w:color w:val="000000"/>
          <w:sz w:val="20"/>
          <w:szCs w:val="20"/>
        </w:rPr>
        <w:t>B</w:t>
      </w:r>
      <w:r>
        <w:rPr>
          <w:rFonts w:ascii="Verdana" w:hAnsi="Verdana"/>
          <w:color w:val="000000"/>
          <w:sz w:val="20"/>
          <w:szCs w:val="20"/>
        </w:rPr>
        <w:t>树和</w:t>
      </w:r>
      <w:r>
        <w:rPr>
          <w:rFonts w:ascii="Verdana" w:hAnsi="Verdana"/>
          <w:color w:val="000000"/>
          <w:sz w:val="20"/>
          <w:szCs w:val="20"/>
        </w:rPr>
        <w:t>B+</w:t>
      </w:r>
      <w:r>
        <w:rPr>
          <w:rFonts w:ascii="Verdana" w:hAnsi="Verdana"/>
          <w:color w:val="000000"/>
          <w:sz w:val="20"/>
          <w:szCs w:val="20"/>
        </w:rPr>
        <w:t>树请参考</w:t>
      </w:r>
      <w:hyperlink r:id="rId10" w:history="1">
        <w:r>
          <w:rPr>
            <w:rStyle w:val="a9"/>
            <w:rFonts w:ascii="Verdana" w:hAnsi="Verdana"/>
            <w:color w:val="444444"/>
            <w:sz w:val="20"/>
            <w:szCs w:val="20"/>
          </w:rPr>
          <w:t>关于</w:t>
        </w:r>
        <w:r>
          <w:rPr>
            <w:rStyle w:val="a9"/>
            <w:rFonts w:ascii="Verdana" w:hAnsi="Verdana"/>
            <w:color w:val="444444"/>
            <w:sz w:val="20"/>
            <w:szCs w:val="20"/>
          </w:rPr>
          <w:t>B</w:t>
        </w:r>
        <w:r>
          <w:rPr>
            <w:rStyle w:val="a9"/>
            <w:rFonts w:ascii="Verdana" w:hAnsi="Verdana"/>
            <w:color w:val="444444"/>
            <w:sz w:val="20"/>
            <w:szCs w:val="20"/>
          </w:rPr>
          <w:t>树的一些总结</w:t>
        </w:r>
      </w:hyperlink>
      <w:r>
        <w:rPr>
          <w:rFonts w:ascii="Verdana" w:hAnsi="Verdana"/>
          <w:color w:val="000000"/>
          <w:sz w:val="20"/>
          <w:szCs w:val="20"/>
        </w:rPr>
        <w:t>，这篇文章介绍的比较详细，同时容易理解。</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目前大部分数据库系统及文件系统都采用</w:t>
      </w:r>
      <w:r>
        <w:rPr>
          <w:rFonts w:ascii="Verdana" w:hAnsi="Verdana"/>
          <w:color w:val="000000"/>
          <w:sz w:val="20"/>
          <w:szCs w:val="20"/>
        </w:rPr>
        <w:t>B-Tree</w:t>
      </w:r>
      <w:r>
        <w:rPr>
          <w:rFonts w:ascii="Verdana" w:hAnsi="Verdana"/>
          <w:color w:val="000000"/>
          <w:sz w:val="20"/>
          <w:szCs w:val="20"/>
        </w:rPr>
        <w:t>或其变种</w:t>
      </w:r>
      <w:r>
        <w:rPr>
          <w:rFonts w:ascii="Verdana" w:hAnsi="Verdana"/>
          <w:color w:val="000000"/>
          <w:sz w:val="20"/>
          <w:szCs w:val="20"/>
        </w:rPr>
        <w:t>B+Tree</w:t>
      </w:r>
      <w:r>
        <w:rPr>
          <w:rFonts w:ascii="Verdana" w:hAnsi="Verdana"/>
          <w:color w:val="000000"/>
          <w:sz w:val="20"/>
          <w:szCs w:val="20"/>
        </w:rPr>
        <w:t>作为索引结构，在本文的下一节会结合存储器原理及计算机存取原理讨论为什么</w:t>
      </w:r>
      <w:r>
        <w:rPr>
          <w:rFonts w:ascii="Verdana" w:hAnsi="Verdana"/>
          <w:color w:val="000000"/>
          <w:sz w:val="20"/>
          <w:szCs w:val="20"/>
        </w:rPr>
        <w:t>B-Tree</w:t>
      </w:r>
      <w:r>
        <w:rPr>
          <w:rFonts w:ascii="Verdana" w:hAnsi="Verdana"/>
          <w:color w:val="000000"/>
          <w:sz w:val="20"/>
          <w:szCs w:val="20"/>
        </w:rPr>
        <w:t>和</w:t>
      </w:r>
      <w:r>
        <w:rPr>
          <w:rFonts w:ascii="Verdana" w:hAnsi="Verdana"/>
          <w:color w:val="000000"/>
          <w:sz w:val="20"/>
          <w:szCs w:val="20"/>
        </w:rPr>
        <w:t>B+Tree</w:t>
      </w:r>
      <w:r>
        <w:rPr>
          <w:rFonts w:ascii="Verdana" w:hAnsi="Verdana"/>
          <w:color w:val="000000"/>
          <w:sz w:val="20"/>
          <w:szCs w:val="20"/>
        </w:rPr>
        <w:t>在被如此广泛用于索引，这一节先单纯从数据结构角度描述它们。</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B-Tree</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为了描述</w:t>
      </w:r>
      <w:r>
        <w:rPr>
          <w:rFonts w:ascii="Verdana" w:hAnsi="Verdana"/>
          <w:color w:val="000000"/>
          <w:sz w:val="20"/>
          <w:szCs w:val="20"/>
        </w:rPr>
        <w:t>B-Tree</w:t>
      </w:r>
      <w:r>
        <w:rPr>
          <w:rFonts w:ascii="Verdana" w:hAnsi="Verdana"/>
          <w:color w:val="000000"/>
          <w:sz w:val="20"/>
          <w:szCs w:val="20"/>
        </w:rPr>
        <w:t>，首先定义一条数据记录为一个二元组</w:t>
      </w:r>
      <w:r>
        <w:rPr>
          <w:rFonts w:ascii="Verdana" w:hAnsi="Verdana"/>
          <w:color w:val="000000"/>
          <w:sz w:val="20"/>
          <w:szCs w:val="20"/>
        </w:rPr>
        <w:t>[key, data]</w:t>
      </w:r>
      <w:r>
        <w:rPr>
          <w:rFonts w:ascii="Verdana" w:hAnsi="Verdana"/>
          <w:color w:val="000000"/>
          <w:sz w:val="20"/>
          <w:szCs w:val="20"/>
        </w:rPr>
        <w:t>，</w:t>
      </w:r>
      <w:r>
        <w:rPr>
          <w:rFonts w:ascii="Verdana" w:hAnsi="Verdana"/>
          <w:color w:val="000000"/>
          <w:sz w:val="20"/>
          <w:szCs w:val="20"/>
        </w:rPr>
        <w:t>key</w:t>
      </w:r>
      <w:r>
        <w:rPr>
          <w:rFonts w:ascii="Verdana" w:hAnsi="Verdana"/>
          <w:color w:val="000000"/>
          <w:sz w:val="20"/>
          <w:szCs w:val="20"/>
        </w:rPr>
        <w:t>为记录的键值，对于不同数据记录，</w:t>
      </w:r>
      <w:r>
        <w:rPr>
          <w:rFonts w:ascii="Verdana" w:hAnsi="Verdana"/>
          <w:color w:val="000000"/>
          <w:sz w:val="20"/>
          <w:szCs w:val="20"/>
        </w:rPr>
        <w:t>key</w:t>
      </w:r>
      <w:r>
        <w:rPr>
          <w:rFonts w:ascii="Verdana" w:hAnsi="Verdana"/>
          <w:color w:val="000000"/>
          <w:sz w:val="20"/>
          <w:szCs w:val="20"/>
        </w:rPr>
        <w:t>是互不相同的；</w:t>
      </w:r>
      <w:r>
        <w:rPr>
          <w:rFonts w:ascii="Verdana" w:hAnsi="Verdana"/>
          <w:color w:val="000000"/>
          <w:sz w:val="20"/>
          <w:szCs w:val="20"/>
        </w:rPr>
        <w:t>data</w:t>
      </w:r>
      <w:r>
        <w:rPr>
          <w:rFonts w:ascii="Verdana" w:hAnsi="Verdana"/>
          <w:color w:val="000000"/>
          <w:sz w:val="20"/>
          <w:szCs w:val="20"/>
        </w:rPr>
        <w:t>为数据记录除</w:t>
      </w:r>
      <w:r>
        <w:rPr>
          <w:rFonts w:ascii="Verdana" w:hAnsi="Verdana"/>
          <w:color w:val="000000"/>
          <w:sz w:val="20"/>
          <w:szCs w:val="20"/>
        </w:rPr>
        <w:t>key</w:t>
      </w:r>
      <w:r>
        <w:rPr>
          <w:rFonts w:ascii="Verdana" w:hAnsi="Verdana"/>
          <w:color w:val="000000"/>
          <w:sz w:val="20"/>
          <w:szCs w:val="20"/>
        </w:rPr>
        <w:t>外的数据。那么</w:t>
      </w:r>
      <w:r>
        <w:rPr>
          <w:rFonts w:ascii="Verdana" w:hAnsi="Verdana"/>
          <w:color w:val="000000"/>
          <w:sz w:val="20"/>
          <w:szCs w:val="20"/>
        </w:rPr>
        <w:t>B-Tree</w:t>
      </w:r>
      <w:r>
        <w:rPr>
          <w:rFonts w:ascii="Verdana" w:hAnsi="Verdana"/>
          <w:color w:val="000000"/>
          <w:sz w:val="20"/>
          <w:szCs w:val="20"/>
        </w:rPr>
        <w:t>是满足下列条件的数据结构：</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d&gt;=2</w:t>
      </w:r>
      <w:r>
        <w:rPr>
          <w:rFonts w:ascii="Verdana" w:hAnsi="Verdana"/>
          <w:color w:val="000000"/>
          <w:sz w:val="20"/>
          <w:szCs w:val="20"/>
        </w:rPr>
        <w:t>，即</w:t>
      </w:r>
      <w:r>
        <w:rPr>
          <w:rFonts w:ascii="Verdana" w:hAnsi="Verdana"/>
          <w:color w:val="000000"/>
          <w:sz w:val="20"/>
          <w:szCs w:val="20"/>
        </w:rPr>
        <w:t>B-Tree</w:t>
      </w:r>
      <w:r>
        <w:rPr>
          <w:rFonts w:ascii="Verdana" w:hAnsi="Verdana"/>
          <w:color w:val="000000"/>
          <w:sz w:val="20"/>
          <w:szCs w:val="20"/>
        </w:rPr>
        <w:t>的度；</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h</w:t>
      </w:r>
      <w:r>
        <w:rPr>
          <w:rFonts w:ascii="Verdana" w:hAnsi="Verdana"/>
          <w:color w:val="000000"/>
          <w:sz w:val="20"/>
          <w:szCs w:val="20"/>
        </w:rPr>
        <w:t>为</w:t>
      </w:r>
      <w:r>
        <w:rPr>
          <w:rFonts w:ascii="Verdana" w:hAnsi="Verdana"/>
          <w:color w:val="000000"/>
          <w:sz w:val="20"/>
          <w:szCs w:val="20"/>
        </w:rPr>
        <w:t>B-Tree</w:t>
      </w:r>
      <w:r>
        <w:rPr>
          <w:rFonts w:ascii="Verdana" w:hAnsi="Verdana"/>
          <w:color w:val="000000"/>
          <w:sz w:val="20"/>
          <w:szCs w:val="20"/>
        </w:rPr>
        <w:t>的高；</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每个非叶子结点由</w:t>
      </w:r>
      <w:r>
        <w:rPr>
          <w:rFonts w:ascii="Verdana" w:hAnsi="Verdana"/>
          <w:color w:val="000000"/>
          <w:sz w:val="20"/>
          <w:szCs w:val="20"/>
        </w:rPr>
        <w:t>n-1</w:t>
      </w:r>
      <w:r>
        <w:rPr>
          <w:rFonts w:ascii="Verdana" w:hAnsi="Verdana"/>
          <w:color w:val="000000"/>
          <w:sz w:val="20"/>
          <w:szCs w:val="20"/>
        </w:rPr>
        <w:t>个</w:t>
      </w:r>
      <w:r>
        <w:rPr>
          <w:rFonts w:ascii="Verdana" w:hAnsi="Verdana"/>
          <w:color w:val="000000"/>
          <w:sz w:val="20"/>
          <w:szCs w:val="20"/>
        </w:rPr>
        <w:t>key</w:t>
      </w:r>
      <w:r>
        <w:rPr>
          <w:rFonts w:ascii="Verdana" w:hAnsi="Verdana"/>
          <w:color w:val="000000"/>
          <w:sz w:val="20"/>
          <w:szCs w:val="20"/>
        </w:rPr>
        <w:t>和</w:t>
      </w:r>
      <w:r>
        <w:rPr>
          <w:rFonts w:ascii="Verdana" w:hAnsi="Verdana"/>
          <w:color w:val="000000"/>
          <w:sz w:val="20"/>
          <w:szCs w:val="20"/>
        </w:rPr>
        <w:t>n</w:t>
      </w:r>
      <w:r>
        <w:rPr>
          <w:rFonts w:ascii="Verdana" w:hAnsi="Verdana"/>
          <w:color w:val="000000"/>
          <w:sz w:val="20"/>
          <w:szCs w:val="20"/>
        </w:rPr>
        <w:t>个指针组成，其中</w:t>
      </w:r>
      <w:r>
        <w:rPr>
          <w:rFonts w:ascii="Verdana" w:hAnsi="Verdana"/>
          <w:color w:val="000000"/>
          <w:sz w:val="20"/>
          <w:szCs w:val="20"/>
        </w:rPr>
        <w:t>d&lt;=n&lt;=2d</w:t>
      </w:r>
      <w:r>
        <w:rPr>
          <w:rFonts w:ascii="Verdana" w:hAnsi="Verdana"/>
          <w:color w:val="000000"/>
          <w:sz w:val="20"/>
          <w:szCs w:val="20"/>
        </w:rPr>
        <w:t>；</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每个叶子结点至少包含一个</w:t>
      </w:r>
      <w:r>
        <w:rPr>
          <w:rFonts w:ascii="Verdana" w:hAnsi="Verdana"/>
          <w:color w:val="000000"/>
          <w:sz w:val="20"/>
          <w:szCs w:val="20"/>
        </w:rPr>
        <w:t>key</w:t>
      </w:r>
      <w:r>
        <w:rPr>
          <w:rFonts w:ascii="Verdana" w:hAnsi="Verdana"/>
          <w:color w:val="000000"/>
          <w:sz w:val="20"/>
          <w:szCs w:val="20"/>
        </w:rPr>
        <w:t>和两个指针，最多包含</w:t>
      </w:r>
      <w:r>
        <w:rPr>
          <w:rFonts w:ascii="Verdana" w:hAnsi="Verdana"/>
          <w:color w:val="000000"/>
          <w:sz w:val="20"/>
          <w:szCs w:val="20"/>
        </w:rPr>
        <w:t>2d-1</w:t>
      </w:r>
      <w:r>
        <w:rPr>
          <w:rFonts w:ascii="Verdana" w:hAnsi="Verdana"/>
          <w:color w:val="000000"/>
          <w:sz w:val="20"/>
          <w:szCs w:val="20"/>
        </w:rPr>
        <w:t>个</w:t>
      </w:r>
      <w:r>
        <w:rPr>
          <w:rFonts w:ascii="Verdana" w:hAnsi="Verdana"/>
          <w:color w:val="000000"/>
          <w:sz w:val="20"/>
          <w:szCs w:val="20"/>
        </w:rPr>
        <w:t>key</w:t>
      </w:r>
      <w:r>
        <w:rPr>
          <w:rFonts w:ascii="Verdana" w:hAnsi="Verdana"/>
          <w:color w:val="000000"/>
          <w:sz w:val="20"/>
          <w:szCs w:val="20"/>
        </w:rPr>
        <w:t>和</w:t>
      </w:r>
      <w:r>
        <w:rPr>
          <w:rFonts w:ascii="Verdana" w:hAnsi="Verdana"/>
          <w:color w:val="000000"/>
          <w:sz w:val="20"/>
          <w:szCs w:val="20"/>
        </w:rPr>
        <w:t>2d</w:t>
      </w:r>
      <w:r>
        <w:rPr>
          <w:rFonts w:ascii="Verdana" w:hAnsi="Verdana"/>
          <w:color w:val="000000"/>
          <w:sz w:val="20"/>
          <w:szCs w:val="20"/>
        </w:rPr>
        <w:t>个指针，叶结点的指针均为</w:t>
      </w:r>
      <w:r>
        <w:rPr>
          <w:rFonts w:ascii="Verdana" w:hAnsi="Verdana"/>
          <w:color w:val="000000"/>
          <w:sz w:val="20"/>
          <w:szCs w:val="20"/>
        </w:rPr>
        <w:t>NULL</w:t>
      </w:r>
      <w:r>
        <w:rPr>
          <w:rFonts w:ascii="Verdana" w:hAnsi="Verdana"/>
          <w:color w:val="000000"/>
          <w:sz w:val="20"/>
          <w:szCs w:val="20"/>
        </w:rPr>
        <w:t>；</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所有叶结点都在同一层，深度等于树高</w:t>
      </w:r>
      <w:r>
        <w:rPr>
          <w:rFonts w:ascii="Verdana" w:hAnsi="Verdana"/>
          <w:color w:val="000000"/>
          <w:sz w:val="20"/>
          <w:szCs w:val="20"/>
        </w:rPr>
        <w:t>h</w:t>
      </w:r>
      <w:r>
        <w:rPr>
          <w:rFonts w:ascii="Verdana" w:hAnsi="Verdana"/>
          <w:color w:val="000000"/>
          <w:sz w:val="20"/>
          <w:szCs w:val="20"/>
        </w:rPr>
        <w:t>；</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key</w:t>
      </w:r>
      <w:r>
        <w:rPr>
          <w:rFonts w:ascii="Verdana" w:hAnsi="Verdana"/>
          <w:color w:val="000000"/>
          <w:sz w:val="20"/>
          <w:szCs w:val="20"/>
        </w:rPr>
        <w:t>和指针相互间隔，结点两端是指针；</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一个结点中的</w:t>
      </w:r>
      <w:r>
        <w:rPr>
          <w:rFonts w:ascii="Verdana" w:hAnsi="Verdana"/>
          <w:color w:val="000000"/>
          <w:sz w:val="20"/>
          <w:szCs w:val="20"/>
        </w:rPr>
        <w:t>key</w:t>
      </w:r>
      <w:r>
        <w:rPr>
          <w:rFonts w:ascii="Verdana" w:hAnsi="Verdana"/>
          <w:color w:val="000000"/>
          <w:sz w:val="20"/>
          <w:szCs w:val="20"/>
        </w:rPr>
        <w:t>从左至右非递减排列；</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如果某个指针在结点</w:t>
      </w:r>
      <w:r>
        <w:rPr>
          <w:rFonts w:ascii="Verdana" w:hAnsi="Verdana"/>
          <w:color w:val="000000"/>
          <w:sz w:val="20"/>
          <w:szCs w:val="20"/>
        </w:rPr>
        <w:t>node</w:t>
      </w:r>
      <w:r>
        <w:rPr>
          <w:rFonts w:ascii="Verdana" w:hAnsi="Verdana"/>
          <w:color w:val="000000"/>
          <w:sz w:val="20"/>
          <w:szCs w:val="20"/>
        </w:rPr>
        <w:t>最左边且不为</w:t>
      </w:r>
      <w:r>
        <w:rPr>
          <w:rFonts w:ascii="Verdana" w:hAnsi="Verdana"/>
          <w:color w:val="000000"/>
          <w:sz w:val="20"/>
          <w:szCs w:val="20"/>
        </w:rPr>
        <w:t>null</w:t>
      </w:r>
      <w:r>
        <w:rPr>
          <w:rFonts w:ascii="Verdana" w:hAnsi="Verdana"/>
          <w:color w:val="000000"/>
          <w:sz w:val="20"/>
          <w:szCs w:val="20"/>
        </w:rPr>
        <w:t>，则其指向结点的所有</w:t>
      </w:r>
      <w:r>
        <w:rPr>
          <w:rFonts w:ascii="Verdana" w:hAnsi="Verdana"/>
          <w:color w:val="000000"/>
          <w:sz w:val="20"/>
          <w:szCs w:val="20"/>
        </w:rPr>
        <w:t>key</w:t>
      </w:r>
      <w:r>
        <w:rPr>
          <w:rFonts w:ascii="Verdana" w:hAnsi="Verdana"/>
          <w:color w:val="000000"/>
          <w:sz w:val="20"/>
          <w:szCs w:val="20"/>
        </w:rPr>
        <w:t>小于</w:t>
      </w:r>
      <w:r>
        <w:rPr>
          <w:rStyle w:val="mi"/>
          <w:rFonts w:ascii="Verdana" w:hAnsi="Verdana"/>
          <w:color w:val="000000"/>
          <w:sz w:val="20"/>
          <w:szCs w:val="20"/>
        </w:rPr>
        <w:t>v</w:t>
      </w:r>
      <w:r>
        <w:rPr>
          <w:rStyle w:val="mo"/>
          <w:rFonts w:ascii="Verdana" w:hAnsi="Verdana"/>
          <w:color w:val="000000"/>
          <w:sz w:val="20"/>
          <w:szCs w:val="20"/>
        </w:rPr>
        <w:t>(</w:t>
      </w:r>
      <w:r>
        <w:rPr>
          <w:rStyle w:val="mi"/>
          <w:rFonts w:ascii="Verdana" w:hAnsi="Verdana"/>
          <w:color w:val="000000"/>
          <w:sz w:val="20"/>
          <w:szCs w:val="20"/>
        </w:rPr>
        <w:t>key</w:t>
      </w:r>
      <w:r>
        <w:rPr>
          <w:rStyle w:val="mn"/>
          <w:rFonts w:ascii="Verdana" w:hAnsi="Verdana"/>
          <w:color w:val="000000"/>
          <w:sz w:val="20"/>
          <w:szCs w:val="20"/>
        </w:rPr>
        <w:t>1</w:t>
      </w:r>
      <w:r>
        <w:rPr>
          <w:rStyle w:val="mo"/>
          <w:rFonts w:ascii="Verdana" w:hAnsi="Verdana"/>
          <w:color w:val="000000"/>
          <w:sz w:val="20"/>
          <w:szCs w:val="20"/>
        </w:rPr>
        <w:t>)</w:t>
      </w:r>
      <w:r>
        <w:rPr>
          <w:rStyle w:val="mo"/>
          <w:rFonts w:ascii="Verdana" w:hAnsi="Verdana"/>
          <w:color w:val="000000"/>
          <w:sz w:val="20"/>
          <w:szCs w:val="20"/>
        </w:rPr>
        <w:t>，其中</w:t>
      </w:r>
      <w:r>
        <w:rPr>
          <w:rStyle w:val="mi"/>
          <w:rFonts w:ascii="Verdana" w:hAnsi="Verdana"/>
          <w:color w:val="000000"/>
          <w:sz w:val="20"/>
          <w:szCs w:val="20"/>
        </w:rPr>
        <w:t>v</w:t>
      </w:r>
      <w:r>
        <w:rPr>
          <w:rStyle w:val="mo"/>
          <w:rFonts w:ascii="Verdana" w:hAnsi="Verdana"/>
          <w:color w:val="000000"/>
          <w:sz w:val="20"/>
          <w:szCs w:val="20"/>
        </w:rPr>
        <w:t>(</w:t>
      </w:r>
      <w:r>
        <w:rPr>
          <w:rStyle w:val="mi"/>
          <w:rFonts w:ascii="Verdana" w:hAnsi="Verdana"/>
          <w:color w:val="000000"/>
          <w:sz w:val="20"/>
          <w:szCs w:val="20"/>
        </w:rPr>
        <w:t>key</w:t>
      </w:r>
      <w:r>
        <w:rPr>
          <w:rStyle w:val="mn"/>
          <w:rFonts w:ascii="Verdana" w:hAnsi="Verdana"/>
          <w:color w:val="000000"/>
          <w:sz w:val="20"/>
          <w:szCs w:val="20"/>
        </w:rPr>
        <w:t>1</w:t>
      </w:r>
      <w:r>
        <w:rPr>
          <w:rStyle w:val="mo"/>
          <w:rFonts w:ascii="Verdana" w:hAnsi="Verdana"/>
          <w:color w:val="000000"/>
          <w:sz w:val="20"/>
          <w:szCs w:val="20"/>
        </w:rPr>
        <w:t>)</w:t>
      </w:r>
      <w:r>
        <w:rPr>
          <w:rStyle w:val="mo"/>
          <w:rFonts w:ascii="Verdana" w:hAnsi="Verdana"/>
          <w:color w:val="000000"/>
          <w:sz w:val="20"/>
          <w:szCs w:val="20"/>
        </w:rPr>
        <w:t>为</w:t>
      </w:r>
      <w:r>
        <w:rPr>
          <w:rStyle w:val="mo"/>
          <w:rFonts w:ascii="Verdana" w:hAnsi="Verdana"/>
          <w:color w:val="000000"/>
          <w:sz w:val="20"/>
          <w:szCs w:val="20"/>
        </w:rPr>
        <w:t>node</w:t>
      </w:r>
      <w:r>
        <w:rPr>
          <w:rStyle w:val="mo"/>
          <w:rFonts w:ascii="Verdana" w:hAnsi="Verdana"/>
          <w:color w:val="000000"/>
          <w:sz w:val="20"/>
          <w:szCs w:val="20"/>
        </w:rPr>
        <w:t>的第一个</w:t>
      </w:r>
      <w:r>
        <w:rPr>
          <w:rStyle w:val="mo"/>
          <w:rFonts w:ascii="Verdana" w:hAnsi="Verdana"/>
          <w:color w:val="000000"/>
          <w:sz w:val="20"/>
          <w:szCs w:val="20"/>
        </w:rPr>
        <w:t>key</w:t>
      </w:r>
      <w:r>
        <w:rPr>
          <w:rStyle w:val="mo"/>
          <w:rFonts w:ascii="Verdana" w:hAnsi="Verdana"/>
          <w:color w:val="000000"/>
          <w:sz w:val="20"/>
          <w:szCs w:val="20"/>
        </w:rPr>
        <w:t>的值。</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如果某个指针在结点</w:t>
      </w:r>
      <w:r>
        <w:rPr>
          <w:rFonts w:ascii="Verdana" w:hAnsi="Verdana"/>
          <w:color w:val="000000"/>
          <w:sz w:val="20"/>
          <w:szCs w:val="20"/>
        </w:rPr>
        <w:t>node</w:t>
      </w:r>
      <w:r>
        <w:rPr>
          <w:rFonts w:ascii="Verdana" w:hAnsi="Verdana"/>
          <w:color w:val="000000"/>
          <w:sz w:val="20"/>
          <w:szCs w:val="20"/>
        </w:rPr>
        <w:t>最右边且不为</w:t>
      </w:r>
      <w:r>
        <w:rPr>
          <w:rFonts w:ascii="Verdana" w:hAnsi="Verdana"/>
          <w:color w:val="000000"/>
          <w:sz w:val="20"/>
          <w:szCs w:val="20"/>
        </w:rPr>
        <w:t>null</w:t>
      </w:r>
      <w:r>
        <w:rPr>
          <w:rFonts w:ascii="Verdana" w:hAnsi="Verdana"/>
          <w:color w:val="000000"/>
          <w:sz w:val="20"/>
          <w:szCs w:val="20"/>
        </w:rPr>
        <w:t>，则其指向结点的所有</w:t>
      </w:r>
      <w:r>
        <w:rPr>
          <w:rFonts w:ascii="Verdana" w:hAnsi="Verdana"/>
          <w:color w:val="000000"/>
          <w:sz w:val="20"/>
          <w:szCs w:val="20"/>
        </w:rPr>
        <w:t>key</w:t>
      </w:r>
      <w:r>
        <w:rPr>
          <w:rFonts w:ascii="Verdana" w:hAnsi="Verdana"/>
          <w:color w:val="000000"/>
          <w:sz w:val="20"/>
          <w:szCs w:val="20"/>
        </w:rPr>
        <w:t>大于</w:t>
      </w:r>
      <w:r>
        <w:rPr>
          <w:rStyle w:val="mi"/>
          <w:rFonts w:ascii="Verdana" w:hAnsi="Verdana"/>
          <w:color w:val="000000"/>
          <w:sz w:val="20"/>
          <w:szCs w:val="20"/>
        </w:rPr>
        <w:t>v</w:t>
      </w:r>
      <w:r>
        <w:rPr>
          <w:rStyle w:val="mo"/>
          <w:rFonts w:ascii="Verdana" w:hAnsi="Verdana"/>
          <w:color w:val="000000"/>
          <w:sz w:val="20"/>
          <w:szCs w:val="20"/>
        </w:rPr>
        <w:t>(</w:t>
      </w:r>
      <w:r>
        <w:rPr>
          <w:rStyle w:val="mi"/>
          <w:rFonts w:ascii="Verdana" w:hAnsi="Verdana"/>
          <w:color w:val="000000"/>
          <w:sz w:val="20"/>
          <w:szCs w:val="20"/>
        </w:rPr>
        <w:t>keym</w:t>
      </w:r>
      <w:r>
        <w:rPr>
          <w:rStyle w:val="mo"/>
          <w:rFonts w:ascii="Verdana" w:hAnsi="Verdana"/>
          <w:color w:val="000000"/>
          <w:sz w:val="20"/>
          <w:szCs w:val="20"/>
        </w:rPr>
        <w:t>)</w:t>
      </w:r>
      <w:r>
        <w:rPr>
          <w:rStyle w:val="mo"/>
          <w:rFonts w:ascii="Verdana" w:hAnsi="Verdana"/>
          <w:color w:val="000000"/>
          <w:sz w:val="20"/>
          <w:szCs w:val="20"/>
        </w:rPr>
        <w:t>，其中</w:t>
      </w:r>
      <w:r>
        <w:rPr>
          <w:rStyle w:val="mi"/>
          <w:rFonts w:ascii="Verdana" w:hAnsi="Verdana"/>
          <w:color w:val="000000"/>
          <w:sz w:val="20"/>
          <w:szCs w:val="20"/>
        </w:rPr>
        <w:t>v</w:t>
      </w:r>
      <w:r>
        <w:rPr>
          <w:rStyle w:val="mo"/>
          <w:rFonts w:ascii="Verdana" w:hAnsi="Verdana"/>
          <w:color w:val="000000"/>
          <w:sz w:val="20"/>
          <w:szCs w:val="20"/>
        </w:rPr>
        <w:t>(</w:t>
      </w:r>
      <w:r>
        <w:rPr>
          <w:rStyle w:val="mi"/>
          <w:rFonts w:ascii="Verdana" w:hAnsi="Verdana"/>
          <w:color w:val="000000"/>
          <w:sz w:val="20"/>
          <w:szCs w:val="20"/>
        </w:rPr>
        <w:t>keym</w:t>
      </w:r>
      <w:r>
        <w:rPr>
          <w:rStyle w:val="mo"/>
          <w:rFonts w:ascii="Verdana" w:hAnsi="Verdana"/>
          <w:color w:val="000000"/>
          <w:sz w:val="20"/>
          <w:szCs w:val="20"/>
        </w:rPr>
        <w:t>)</w:t>
      </w:r>
      <w:r>
        <w:rPr>
          <w:rStyle w:val="mo"/>
          <w:rFonts w:ascii="Verdana" w:hAnsi="Verdana"/>
          <w:color w:val="000000"/>
          <w:sz w:val="20"/>
          <w:szCs w:val="20"/>
        </w:rPr>
        <w:t>为</w:t>
      </w:r>
      <w:r>
        <w:rPr>
          <w:rStyle w:val="mo"/>
          <w:rFonts w:ascii="Verdana" w:hAnsi="Verdana"/>
          <w:color w:val="000000"/>
          <w:sz w:val="20"/>
          <w:szCs w:val="20"/>
        </w:rPr>
        <w:t>node</w:t>
      </w:r>
      <w:r>
        <w:rPr>
          <w:rStyle w:val="mo"/>
          <w:rFonts w:ascii="Verdana" w:hAnsi="Verdana"/>
          <w:color w:val="000000"/>
          <w:sz w:val="20"/>
          <w:szCs w:val="20"/>
        </w:rPr>
        <w:t>的最后一个</w:t>
      </w:r>
      <w:r>
        <w:rPr>
          <w:rStyle w:val="mo"/>
          <w:rFonts w:ascii="Verdana" w:hAnsi="Verdana"/>
          <w:color w:val="000000"/>
          <w:sz w:val="20"/>
          <w:szCs w:val="20"/>
        </w:rPr>
        <w:t>key</w:t>
      </w:r>
      <w:r>
        <w:rPr>
          <w:rStyle w:val="mo"/>
          <w:rFonts w:ascii="Verdana" w:hAnsi="Verdana"/>
          <w:color w:val="000000"/>
          <w:sz w:val="20"/>
          <w:szCs w:val="20"/>
        </w:rPr>
        <w:t>的值。</w:t>
      </w:r>
    </w:p>
    <w:p w:rsidR="0046039A" w:rsidRDefault="0046039A" w:rsidP="0046039A">
      <w:pPr>
        <w:widowControl/>
        <w:numPr>
          <w:ilvl w:val="0"/>
          <w:numId w:val="1"/>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如果某个指针在结点</w:t>
      </w:r>
      <w:r>
        <w:rPr>
          <w:rFonts w:ascii="Verdana" w:hAnsi="Verdana"/>
          <w:color w:val="000000"/>
          <w:sz w:val="20"/>
          <w:szCs w:val="20"/>
        </w:rPr>
        <w:t>node</w:t>
      </w:r>
      <w:r>
        <w:rPr>
          <w:rFonts w:ascii="Verdana" w:hAnsi="Verdana"/>
          <w:color w:val="000000"/>
          <w:sz w:val="20"/>
          <w:szCs w:val="20"/>
        </w:rPr>
        <w:t>的左右相邻</w:t>
      </w:r>
      <w:r>
        <w:rPr>
          <w:rFonts w:ascii="Verdana" w:hAnsi="Verdana"/>
          <w:color w:val="000000"/>
          <w:sz w:val="20"/>
          <w:szCs w:val="20"/>
        </w:rPr>
        <w:t>key</w:t>
      </w:r>
      <w:r>
        <w:rPr>
          <w:rFonts w:ascii="Verdana" w:hAnsi="Verdana"/>
          <w:color w:val="000000"/>
          <w:sz w:val="20"/>
          <w:szCs w:val="20"/>
        </w:rPr>
        <w:t>分别是</w:t>
      </w:r>
      <w:r>
        <w:rPr>
          <w:rStyle w:val="mi"/>
          <w:rFonts w:ascii="Verdana" w:hAnsi="Verdana"/>
          <w:color w:val="000000"/>
          <w:sz w:val="20"/>
          <w:szCs w:val="20"/>
        </w:rPr>
        <w:t>keyi</w:t>
      </w:r>
      <w:r>
        <w:rPr>
          <w:rStyle w:val="mi"/>
          <w:rFonts w:ascii="Verdana" w:hAnsi="Verdana"/>
          <w:color w:val="000000"/>
          <w:sz w:val="20"/>
          <w:szCs w:val="20"/>
        </w:rPr>
        <w:t>和</w:t>
      </w:r>
      <w:r>
        <w:rPr>
          <w:rStyle w:val="mi"/>
          <w:rFonts w:ascii="Verdana" w:hAnsi="Verdana"/>
          <w:color w:val="000000"/>
          <w:sz w:val="20"/>
          <w:szCs w:val="20"/>
        </w:rPr>
        <w:t>keyi</w:t>
      </w:r>
      <w:r>
        <w:rPr>
          <w:rStyle w:val="mo"/>
          <w:rFonts w:ascii="Verdana" w:hAnsi="Verdana"/>
          <w:color w:val="000000"/>
          <w:sz w:val="20"/>
          <w:szCs w:val="20"/>
        </w:rPr>
        <w:t>+</w:t>
      </w:r>
      <w:r>
        <w:rPr>
          <w:rStyle w:val="mn"/>
          <w:rFonts w:ascii="Verdana" w:hAnsi="Verdana"/>
          <w:color w:val="000000"/>
          <w:sz w:val="20"/>
          <w:szCs w:val="20"/>
        </w:rPr>
        <w:t>1</w:t>
      </w:r>
      <w:r>
        <w:rPr>
          <w:rStyle w:val="mn"/>
          <w:rFonts w:ascii="Verdana" w:hAnsi="Verdana"/>
          <w:color w:val="000000"/>
          <w:sz w:val="20"/>
          <w:szCs w:val="20"/>
        </w:rPr>
        <w:t>且不为</w:t>
      </w:r>
      <w:r>
        <w:rPr>
          <w:rStyle w:val="mn"/>
          <w:rFonts w:ascii="Verdana" w:hAnsi="Verdana"/>
          <w:color w:val="000000"/>
          <w:sz w:val="20"/>
          <w:szCs w:val="20"/>
        </w:rPr>
        <w:t>null</w:t>
      </w:r>
      <w:r>
        <w:rPr>
          <w:rStyle w:val="mn"/>
          <w:rFonts w:ascii="Verdana" w:hAnsi="Verdana"/>
          <w:color w:val="000000"/>
          <w:sz w:val="20"/>
          <w:szCs w:val="20"/>
        </w:rPr>
        <w:t>，则其指向结点的所有</w:t>
      </w:r>
      <w:r>
        <w:rPr>
          <w:rStyle w:val="mn"/>
          <w:rFonts w:ascii="Verdana" w:hAnsi="Verdana"/>
          <w:color w:val="000000"/>
          <w:sz w:val="20"/>
          <w:szCs w:val="20"/>
        </w:rPr>
        <w:t>key</w:t>
      </w:r>
      <w:r>
        <w:rPr>
          <w:rStyle w:val="mn"/>
          <w:rFonts w:ascii="Verdana" w:hAnsi="Verdana"/>
          <w:color w:val="000000"/>
          <w:sz w:val="20"/>
          <w:szCs w:val="20"/>
        </w:rPr>
        <w:t>小于</w:t>
      </w:r>
      <w:r>
        <w:rPr>
          <w:rStyle w:val="mi"/>
          <w:rFonts w:ascii="Verdana" w:hAnsi="Verdana"/>
          <w:color w:val="000000"/>
          <w:sz w:val="20"/>
          <w:szCs w:val="20"/>
        </w:rPr>
        <w:t>v</w:t>
      </w:r>
      <w:r>
        <w:rPr>
          <w:rStyle w:val="mo"/>
          <w:rFonts w:ascii="Verdana" w:hAnsi="Verdana"/>
          <w:color w:val="000000"/>
          <w:sz w:val="20"/>
          <w:szCs w:val="20"/>
        </w:rPr>
        <w:t>(</w:t>
      </w:r>
      <w:r>
        <w:rPr>
          <w:rStyle w:val="mi"/>
          <w:rFonts w:ascii="Verdana" w:hAnsi="Verdana"/>
          <w:color w:val="000000"/>
          <w:sz w:val="20"/>
          <w:szCs w:val="20"/>
        </w:rPr>
        <w:t>keyi</w:t>
      </w:r>
      <w:r>
        <w:rPr>
          <w:rStyle w:val="mo"/>
          <w:rFonts w:ascii="Verdana" w:hAnsi="Verdana"/>
          <w:color w:val="000000"/>
          <w:sz w:val="20"/>
          <w:szCs w:val="20"/>
        </w:rPr>
        <w:t>+</w:t>
      </w:r>
      <w:r>
        <w:rPr>
          <w:rStyle w:val="mn"/>
          <w:rFonts w:ascii="Verdana" w:hAnsi="Verdana"/>
          <w:color w:val="000000"/>
          <w:sz w:val="20"/>
          <w:szCs w:val="20"/>
        </w:rPr>
        <w:t>1</w:t>
      </w:r>
      <w:r>
        <w:rPr>
          <w:rStyle w:val="mo"/>
          <w:rFonts w:ascii="Verdana" w:hAnsi="Verdana"/>
          <w:color w:val="000000"/>
          <w:sz w:val="20"/>
          <w:szCs w:val="20"/>
        </w:rPr>
        <w:t>)</w:t>
      </w:r>
      <w:r>
        <w:rPr>
          <w:rStyle w:val="mo"/>
          <w:rFonts w:ascii="Verdana" w:hAnsi="Verdana"/>
          <w:color w:val="000000"/>
          <w:sz w:val="20"/>
          <w:szCs w:val="20"/>
        </w:rPr>
        <w:t>且大于</w:t>
      </w:r>
      <w:r>
        <w:rPr>
          <w:rStyle w:val="mi"/>
          <w:rFonts w:ascii="Verdana" w:hAnsi="Verdana"/>
          <w:color w:val="000000"/>
          <w:sz w:val="20"/>
          <w:szCs w:val="20"/>
        </w:rPr>
        <w:t>v</w:t>
      </w:r>
      <w:r>
        <w:rPr>
          <w:rStyle w:val="mo"/>
          <w:rFonts w:ascii="Verdana" w:hAnsi="Verdana"/>
          <w:color w:val="000000"/>
          <w:sz w:val="20"/>
          <w:szCs w:val="20"/>
        </w:rPr>
        <w:t>(</w:t>
      </w:r>
      <w:r>
        <w:rPr>
          <w:rStyle w:val="mi"/>
          <w:rFonts w:ascii="Verdana" w:hAnsi="Verdana"/>
          <w:color w:val="000000"/>
          <w:sz w:val="20"/>
          <w:szCs w:val="20"/>
        </w:rPr>
        <w:t>keyi</w:t>
      </w:r>
      <w:r>
        <w:rPr>
          <w:rStyle w:val="mo"/>
          <w:rFonts w:ascii="Verdana" w:hAnsi="Verdana"/>
          <w:color w:val="000000"/>
          <w:sz w:val="20"/>
          <w:szCs w:val="20"/>
        </w:rPr>
        <w:t>)</w:t>
      </w:r>
      <w:r>
        <w:rPr>
          <w:rStyle w:val="mo"/>
          <w:rFonts w:ascii="Verdana" w:hAnsi="Verdana"/>
          <w:color w:val="000000"/>
          <w:sz w:val="20"/>
          <w:szCs w:val="2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2</w:t>
      </w:r>
      <w:r>
        <w:rPr>
          <w:rFonts w:ascii="Verdana" w:hAnsi="Verdana"/>
          <w:color w:val="000000"/>
          <w:sz w:val="20"/>
          <w:szCs w:val="20"/>
        </w:rPr>
        <w:t>是一个</w:t>
      </w:r>
      <w:r>
        <w:rPr>
          <w:rFonts w:ascii="Verdana" w:hAnsi="Verdana"/>
          <w:color w:val="000000"/>
          <w:sz w:val="20"/>
          <w:szCs w:val="20"/>
        </w:rPr>
        <w:t>d=2</w:t>
      </w:r>
      <w:r>
        <w:rPr>
          <w:rFonts w:ascii="Verdana" w:hAnsi="Verdana"/>
          <w:color w:val="000000"/>
          <w:sz w:val="20"/>
          <w:szCs w:val="20"/>
        </w:rPr>
        <w:t>的</w:t>
      </w:r>
      <w:r>
        <w:rPr>
          <w:rFonts w:ascii="Verdana" w:hAnsi="Verdana"/>
          <w:color w:val="000000"/>
          <w:sz w:val="20"/>
          <w:szCs w:val="20"/>
        </w:rPr>
        <w:t>B-Tree</w:t>
      </w:r>
      <w:r>
        <w:rPr>
          <w:rFonts w:ascii="Verdana" w:hAnsi="Verdana"/>
          <w:color w:val="000000"/>
          <w:sz w:val="20"/>
          <w:szCs w:val="20"/>
        </w:rPr>
        <w:t>示意图。</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4362450" cy="1095375"/>
            <wp:effectExtent l="19050" t="0" r="0" b="0"/>
            <wp:docPr id="2" name="图片 2" descr="http://img.blog.csdn.net/20140328183838656?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328183838656?watermark/2/text/aHR0cDovL2Jsb2cuY3Nkbi5uZXQvZnVfems=/font/5a6L5L2T/fontsize/400/fill/I0JBQkFCMA==/dissolve/70/gravity/SouthEast"/>
                    <pic:cNvPicPr>
                      <a:picLocks noChangeAspect="1" noChangeArrowheads="1"/>
                    </pic:cNvPicPr>
                  </pic:nvPicPr>
                  <pic:blipFill>
                    <a:blip r:embed="rId11"/>
                    <a:srcRect/>
                    <a:stretch>
                      <a:fillRect/>
                    </a:stretch>
                  </pic:blipFill>
                  <pic:spPr bwMode="auto">
                    <a:xfrm>
                      <a:off x="0" y="0"/>
                      <a:ext cx="4362450" cy="109537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2</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由于</w:t>
      </w:r>
      <w:r>
        <w:rPr>
          <w:rFonts w:ascii="Verdana" w:hAnsi="Verdana"/>
          <w:color w:val="000000"/>
          <w:sz w:val="20"/>
          <w:szCs w:val="20"/>
        </w:rPr>
        <w:t>B-Tree</w:t>
      </w:r>
      <w:r>
        <w:rPr>
          <w:rFonts w:ascii="Verdana" w:hAnsi="Verdana"/>
          <w:color w:val="000000"/>
          <w:sz w:val="20"/>
          <w:szCs w:val="20"/>
        </w:rPr>
        <w:t>的特性，在</w:t>
      </w:r>
      <w:r>
        <w:rPr>
          <w:rFonts w:ascii="Verdana" w:hAnsi="Verdana"/>
          <w:color w:val="000000"/>
          <w:sz w:val="20"/>
          <w:szCs w:val="20"/>
        </w:rPr>
        <w:t>B-Tree</w:t>
      </w:r>
      <w:r>
        <w:rPr>
          <w:rFonts w:ascii="Verdana" w:hAnsi="Verdana"/>
          <w:color w:val="000000"/>
          <w:sz w:val="20"/>
          <w:szCs w:val="20"/>
        </w:rPr>
        <w:t>中按</w:t>
      </w:r>
      <w:r>
        <w:rPr>
          <w:rFonts w:ascii="Verdana" w:hAnsi="Verdana"/>
          <w:color w:val="000000"/>
          <w:sz w:val="20"/>
          <w:szCs w:val="20"/>
        </w:rPr>
        <w:t>key</w:t>
      </w:r>
      <w:r>
        <w:rPr>
          <w:rFonts w:ascii="Verdana" w:hAnsi="Verdana"/>
          <w:color w:val="000000"/>
          <w:sz w:val="20"/>
          <w:szCs w:val="20"/>
        </w:rPr>
        <w:t>检索数据的算法非常直观：首先从根节点进行二分查找，如果找到则返回对应节点的</w:t>
      </w:r>
      <w:r>
        <w:rPr>
          <w:rFonts w:ascii="Verdana" w:hAnsi="Verdana"/>
          <w:color w:val="000000"/>
          <w:sz w:val="20"/>
          <w:szCs w:val="20"/>
        </w:rPr>
        <w:t>data</w:t>
      </w:r>
      <w:r>
        <w:rPr>
          <w:rFonts w:ascii="Verdana" w:hAnsi="Verdana"/>
          <w:color w:val="000000"/>
          <w:sz w:val="20"/>
          <w:szCs w:val="20"/>
        </w:rPr>
        <w:t>，否则对相应区间的指针指向的节点递归进行查找，直到找到节点或找到</w:t>
      </w:r>
      <w:r>
        <w:rPr>
          <w:rFonts w:ascii="Verdana" w:hAnsi="Verdana"/>
          <w:color w:val="000000"/>
          <w:sz w:val="20"/>
          <w:szCs w:val="20"/>
        </w:rPr>
        <w:t>null</w:t>
      </w:r>
      <w:r>
        <w:rPr>
          <w:rFonts w:ascii="Verdana" w:hAnsi="Verdana"/>
          <w:color w:val="000000"/>
          <w:sz w:val="20"/>
          <w:szCs w:val="20"/>
        </w:rPr>
        <w:t>指针，前者查找成功，后者查找失败。</w:t>
      </w:r>
      <w:r>
        <w:rPr>
          <w:rFonts w:ascii="Verdana" w:hAnsi="Verdana"/>
          <w:color w:val="000000"/>
          <w:sz w:val="20"/>
          <w:szCs w:val="20"/>
        </w:rPr>
        <w:t>B-Tree</w:t>
      </w:r>
      <w:r>
        <w:rPr>
          <w:rFonts w:ascii="Verdana" w:hAnsi="Verdana"/>
          <w:color w:val="000000"/>
          <w:sz w:val="20"/>
          <w:szCs w:val="20"/>
        </w:rPr>
        <w:t>上查找算法的伪代码如下：</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00"/>
        </w:rPr>
        <w:t>BTree_Search(node, key) {</w:t>
      </w:r>
    </w:p>
    <w:p w:rsidR="0046039A" w:rsidRDefault="0046039A" w:rsidP="0046039A">
      <w:pPr>
        <w:pStyle w:val="HTML"/>
        <w:shd w:val="clear" w:color="auto" w:fill="F5F5F5"/>
        <w:rPr>
          <w:color w:val="000000"/>
        </w:rPr>
      </w:pPr>
      <w:r>
        <w:rPr>
          <w:color w:val="000000"/>
        </w:rPr>
        <w:t xml:space="preserve">    </w:t>
      </w:r>
      <w:r>
        <w:rPr>
          <w:color w:val="0000FF"/>
        </w:rPr>
        <w:t>if</w:t>
      </w:r>
      <w:r>
        <w:rPr>
          <w:color w:val="000000"/>
        </w:rPr>
        <w:t xml:space="preserve">(node == </w:t>
      </w:r>
      <w:r>
        <w:rPr>
          <w:color w:val="0000FF"/>
        </w:rPr>
        <w:t>null</w:t>
      </w:r>
      <w:r>
        <w:rPr>
          <w:color w:val="000000"/>
        </w:rPr>
        <w:t xml:space="preserve">) </w:t>
      </w:r>
      <w:r>
        <w:rPr>
          <w:color w:val="0000FF"/>
        </w:rPr>
        <w:t>return</w:t>
      </w:r>
      <w:r>
        <w:rPr>
          <w:color w:val="000000"/>
        </w:rPr>
        <w:t xml:space="preserve"> </w:t>
      </w:r>
      <w:r>
        <w:rPr>
          <w:color w:val="0000FF"/>
        </w:rPr>
        <w:t>null</w:t>
      </w:r>
      <w:r>
        <w:rPr>
          <w:color w:val="000000"/>
        </w:rPr>
        <w:t>;</w:t>
      </w:r>
    </w:p>
    <w:p w:rsidR="0046039A" w:rsidRDefault="0046039A" w:rsidP="0046039A">
      <w:pPr>
        <w:pStyle w:val="HTML"/>
        <w:shd w:val="clear" w:color="auto" w:fill="F5F5F5"/>
        <w:rPr>
          <w:color w:val="000000"/>
        </w:rPr>
      </w:pPr>
      <w:r>
        <w:rPr>
          <w:color w:val="000000"/>
        </w:rPr>
        <w:t xml:space="preserve">    </w:t>
      </w:r>
      <w:r>
        <w:rPr>
          <w:color w:val="0000FF"/>
        </w:rPr>
        <w:t>foreach</w:t>
      </w:r>
      <w:r>
        <w:rPr>
          <w:color w:val="000000"/>
        </w:rPr>
        <w:t>(node.key)</w:t>
      </w:r>
    </w:p>
    <w:p w:rsidR="0046039A" w:rsidRDefault="0046039A" w:rsidP="0046039A">
      <w:pPr>
        <w:pStyle w:val="HTML"/>
        <w:shd w:val="clear" w:color="auto" w:fill="F5F5F5"/>
        <w:rPr>
          <w:color w:val="000000"/>
        </w:rPr>
      </w:pPr>
      <w:r>
        <w:rPr>
          <w:color w:val="000000"/>
        </w:rPr>
        <w:t xml:space="preserve">    {</w:t>
      </w:r>
    </w:p>
    <w:p w:rsidR="0046039A" w:rsidRDefault="0046039A" w:rsidP="0046039A">
      <w:pPr>
        <w:pStyle w:val="HTML"/>
        <w:shd w:val="clear" w:color="auto" w:fill="F5F5F5"/>
        <w:rPr>
          <w:color w:val="000000"/>
        </w:rPr>
      </w:pPr>
      <w:r>
        <w:rPr>
          <w:color w:val="000000"/>
        </w:rPr>
        <w:t xml:space="preserve">        </w:t>
      </w:r>
      <w:r>
        <w:rPr>
          <w:color w:val="0000FF"/>
        </w:rPr>
        <w:t>if</w:t>
      </w:r>
      <w:r>
        <w:rPr>
          <w:color w:val="000000"/>
        </w:rPr>
        <w:t xml:space="preserve">(node.key[i] == key) </w:t>
      </w:r>
      <w:r>
        <w:rPr>
          <w:color w:val="0000FF"/>
        </w:rPr>
        <w:t>return</w:t>
      </w:r>
      <w:r>
        <w:rPr>
          <w:color w:val="000000"/>
        </w:rPr>
        <w:t xml:space="preserve"> node.data[i];</w:t>
      </w:r>
    </w:p>
    <w:p w:rsidR="0046039A" w:rsidRDefault="0046039A" w:rsidP="0046039A">
      <w:pPr>
        <w:pStyle w:val="HTML"/>
        <w:shd w:val="clear" w:color="auto" w:fill="F5F5F5"/>
        <w:rPr>
          <w:color w:val="000000"/>
        </w:rPr>
      </w:pPr>
      <w:r>
        <w:rPr>
          <w:color w:val="000000"/>
        </w:rPr>
        <w:t xml:space="preserve">            </w:t>
      </w:r>
      <w:r>
        <w:rPr>
          <w:color w:val="0000FF"/>
        </w:rPr>
        <w:t>if</w:t>
      </w:r>
      <w:r>
        <w:rPr>
          <w:color w:val="000000"/>
        </w:rPr>
        <w:t xml:space="preserve">(node.key[i] &gt; key) </w:t>
      </w:r>
      <w:r>
        <w:rPr>
          <w:color w:val="0000FF"/>
        </w:rPr>
        <w:t>return</w:t>
      </w:r>
      <w:r>
        <w:rPr>
          <w:color w:val="000000"/>
        </w:rPr>
        <w:t xml:space="preserve"> BTree_Search(point[i]-&gt;node);</w:t>
      </w:r>
    </w:p>
    <w:p w:rsidR="0046039A" w:rsidRDefault="0046039A" w:rsidP="0046039A">
      <w:pPr>
        <w:pStyle w:val="HTML"/>
        <w:shd w:val="clear" w:color="auto" w:fill="F5F5F5"/>
        <w:rPr>
          <w:color w:val="000000"/>
        </w:rPr>
      </w:pPr>
      <w:r>
        <w:rPr>
          <w:color w:val="000000"/>
        </w:rPr>
        <w:t xml:space="preserve">    }</w:t>
      </w:r>
    </w:p>
    <w:p w:rsidR="0046039A" w:rsidRDefault="0046039A" w:rsidP="0046039A">
      <w:pPr>
        <w:pStyle w:val="HTML"/>
        <w:shd w:val="clear" w:color="auto" w:fill="F5F5F5"/>
        <w:rPr>
          <w:color w:val="000000"/>
        </w:rPr>
      </w:pPr>
      <w:r>
        <w:rPr>
          <w:color w:val="000000"/>
        </w:rPr>
        <w:t xml:space="preserve">    </w:t>
      </w:r>
      <w:r>
        <w:rPr>
          <w:color w:val="0000FF"/>
        </w:rPr>
        <w:t>return</w:t>
      </w:r>
      <w:r>
        <w:rPr>
          <w:color w:val="000000"/>
        </w:rPr>
        <w:t xml:space="preserve"> BTree_Search(point[i+</w:t>
      </w:r>
      <w:r>
        <w:rPr>
          <w:color w:val="800080"/>
        </w:rPr>
        <w:t>1</w:t>
      </w:r>
      <w:r>
        <w:rPr>
          <w:color w:val="000000"/>
        </w:rPr>
        <w:t>]-&gt;node);</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data = BTree_Search(root, my_key);</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关于</w:t>
      </w:r>
      <w:r>
        <w:rPr>
          <w:rFonts w:ascii="Verdana" w:hAnsi="Verdana"/>
          <w:color w:val="000000"/>
          <w:sz w:val="20"/>
          <w:szCs w:val="20"/>
        </w:rPr>
        <w:t>B-Tree</w:t>
      </w:r>
      <w:r>
        <w:rPr>
          <w:rFonts w:ascii="Verdana" w:hAnsi="Verdana"/>
          <w:color w:val="000000"/>
          <w:sz w:val="20"/>
          <w:szCs w:val="20"/>
        </w:rPr>
        <w:t>有一系列有趣的性质，例如一个度为</w:t>
      </w:r>
      <w:r>
        <w:rPr>
          <w:rFonts w:ascii="Verdana" w:hAnsi="Verdana"/>
          <w:color w:val="000000"/>
          <w:sz w:val="20"/>
          <w:szCs w:val="20"/>
        </w:rPr>
        <w:t>d</w:t>
      </w:r>
      <w:r>
        <w:rPr>
          <w:rFonts w:ascii="Verdana" w:hAnsi="Verdana"/>
          <w:color w:val="000000"/>
          <w:sz w:val="20"/>
          <w:szCs w:val="20"/>
        </w:rPr>
        <w:t>的</w:t>
      </w:r>
      <w:r>
        <w:rPr>
          <w:rFonts w:ascii="Verdana" w:hAnsi="Verdana"/>
          <w:color w:val="000000"/>
          <w:sz w:val="20"/>
          <w:szCs w:val="20"/>
        </w:rPr>
        <w:t>B-Tree</w:t>
      </w:r>
      <w:r>
        <w:rPr>
          <w:rFonts w:ascii="Verdana" w:hAnsi="Verdana"/>
          <w:color w:val="000000"/>
          <w:sz w:val="20"/>
          <w:szCs w:val="20"/>
        </w:rPr>
        <w:t>，设其索引</w:t>
      </w:r>
      <w:r>
        <w:rPr>
          <w:rFonts w:ascii="Verdana" w:hAnsi="Verdana"/>
          <w:color w:val="000000"/>
          <w:sz w:val="20"/>
          <w:szCs w:val="20"/>
        </w:rPr>
        <w:t>N</w:t>
      </w:r>
      <w:r>
        <w:rPr>
          <w:rFonts w:ascii="Verdana" w:hAnsi="Verdana"/>
          <w:color w:val="000000"/>
          <w:sz w:val="20"/>
          <w:szCs w:val="20"/>
        </w:rPr>
        <w:t>个</w:t>
      </w:r>
      <w:r>
        <w:rPr>
          <w:rFonts w:ascii="Verdana" w:hAnsi="Verdana"/>
          <w:color w:val="000000"/>
          <w:sz w:val="20"/>
          <w:szCs w:val="20"/>
        </w:rPr>
        <w:t>key</w:t>
      </w:r>
      <w:r>
        <w:rPr>
          <w:rFonts w:ascii="Verdana" w:hAnsi="Verdana"/>
          <w:color w:val="000000"/>
          <w:sz w:val="20"/>
          <w:szCs w:val="20"/>
        </w:rPr>
        <w:t>，则其树高</w:t>
      </w:r>
      <w:r>
        <w:rPr>
          <w:rFonts w:ascii="Verdana" w:hAnsi="Verdana"/>
          <w:color w:val="000000"/>
          <w:sz w:val="20"/>
          <w:szCs w:val="20"/>
        </w:rPr>
        <w:t>h</w:t>
      </w:r>
      <w:r>
        <w:rPr>
          <w:rFonts w:ascii="Verdana" w:hAnsi="Verdana"/>
          <w:color w:val="000000"/>
          <w:sz w:val="20"/>
          <w:szCs w:val="20"/>
        </w:rPr>
        <w:t>的上限为</w:t>
      </w:r>
      <w:r>
        <w:rPr>
          <w:rStyle w:val="mi"/>
          <w:rFonts w:ascii="Verdana" w:hAnsi="Verdana"/>
          <w:color w:val="000000"/>
          <w:sz w:val="20"/>
          <w:szCs w:val="20"/>
        </w:rPr>
        <w:t>logd</w:t>
      </w:r>
      <w:r>
        <w:rPr>
          <w:rStyle w:val="mo"/>
          <w:rFonts w:ascii="Verdana" w:hAnsi="Verdana"/>
          <w:color w:val="000000"/>
          <w:sz w:val="20"/>
          <w:szCs w:val="20"/>
        </w:rPr>
        <w:t>((</w:t>
      </w:r>
      <w:r>
        <w:rPr>
          <w:rStyle w:val="mi"/>
          <w:rFonts w:ascii="Verdana" w:hAnsi="Verdana"/>
          <w:color w:val="000000"/>
          <w:sz w:val="20"/>
          <w:szCs w:val="20"/>
        </w:rPr>
        <w:t>N</w:t>
      </w:r>
      <w:r>
        <w:rPr>
          <w:rStyle w:val="mo"/>
          <w:rFonts w:ascii="Verdana" w:hAnsi="Verdana"/>
          <w:color w:val="000000"/>
          <w:sz w:val="20"/>
          <w:szCs w:val="20"/>
        </w:rPr>
        <w:t>+</w:t>
      </w:r>
      <w:r>
        <w:rPr>
          <w:rStyle w:val="mn"/>
          <w:rFonts w:ascii="Verdana" w:hAnsi="Verdana"/>
          <w:color w:val="000000"/>
          <w:sz w:val="20"/>
          <w:szCs w:val="20"/>
        </w:rPr>
        <w:t>1</w:t>
      </w:r>
      <w:r>
        <w:rPr>
          <w:rStyle w:val="mo"/>
          <w:rFonts w:ascii="Verdana" w:hAnsi="Verdana"/>
          <w:color w:val="000000"/>
          <w:sz w:val="20"/>
          <w:szCs w:val="20"/>
        </w:rPr>
        <w:t>)/</w:t>
      </w:r>
      <w:r>
        <w:rPr>
          <w:rStyle w:val="mn"/>
          <w:rFonts w:ascii="Verdana" w:hAnsi="Verdana"/>
          <w:color w:val="000000"/>
          <w:sz w:val="20"/>
          <w:szCs w:val="20"/>
        </w:rPr>
        <w:t>2</w:t>
      </w:r>
      <w:r>
        <w:rPr>
          <w:rStyle w:val="mo"/>
          <w:rFonts w:ascii="Verdana" w:hAnsi="Verdana"/>
          <w:color w:val="000000"/>
          <w:sz w:val="20"/>
          <w:szCs w:val="20"/>
        </w:rPr>
        <w:t>)</w:t>
      </w:r>
      <w:r>
        <w:rPr>
          <w:rStyle w:val="mathjax"/>
          <w:rFonts w:ascii="Verdana" w:hAnsi="Verdana"/>
          <w:color w:val="000000"/>
          <w:sz w:val="20"/>
          <w:szCs w:val="20"/>
        </w:rPr>
        <w:t>，检索一个</w:t>
      </w:r>
      <w:r>
        <w:rPr>
          <w:rStyle w:val="mathjax"/>
          <w:rFonts w:ascii="Verdana" w:hAnsi="Verdana"/>
          <w:color w:val="000000"/>
          <w:sz w:val="20"/>
          <w:szCs w:val="20"/>
        </w:rPr>
        <w:t>key</w:t>
      </w:r>
      <w:r>
        <w:rPr>
          <w:rStyle w:val="mathjax"/>
          <w:rFonts w:ascii="Verdana" w:hAnsi="Verdana"/>
          <w:color w:val="000000"/>
          <w:sz w:val="20"/>
          <w:szCs w:val="20"/>
        </w:rPr>
        <w:t>，其查找结点个数的渐进复杂度为</w:t>
      </w:r>
      <w:r>
        <w:rPr>
          <w:rStyle w:val="mi"/>
          <w:rFonts w:ascii="Verdana" w:hAnsi="Verdana"/>
          <w:color w:val="000000"/>
          <w:sz w:val="20"/>
          <w:szCs w:val="20"/>
        </w:rPr>
        <w:t>O</w:t>
      </w:r>
      <w:r>
        <w:rPr>
          <w:rStyle w:val="mo"/>
          <w:rFonts w:ascii="Verdana" w:hAnsi="Verdana"/>
          <w:color w:val="000000"/>
          <w:sz w:val="20"/>
          <w:szCs w:val="20"/>
        </w:rPr>
        <w:t>(</w:t>
      </w:r>
      <w:r>
        <w:rPr>
          <w:rStyle w:val="mi"/>
          <w:rFonts w:ascii="Verdana" w:hAnsi="Verdana"/>
          <w:color w:val="000000"/>
          <w:sz w:val="20"/>
          <w:szCs w:val="20"/>
        </w:rPr>
        <w:t>logdN</w:t>
      </w:r>
      <w:r>
        <w:rPr>
          <w:rStyle w:val="mo"/>
          <w:rFonts w:ascii="Verdana" w:hAnsi="Verdana"/>
          <w:color w:val="000000"/>
          <w:sz w:val="20"/>
          <w:szCs w:val="20"/>
        </w:rPr>
        <w:t>)</w:t>
      </w:r>
      <w:r>
        <w:rPr>
          <w:rStyle w:val="mathjax"/>
          <w:rFonts w:ascii="Verdana" w:hAnsi="Verdana"/>
          <w:color w:val="000000"/>
          <w:sz w:val="20"/>
          <w:szCs w:val="20"/>
        </w:rPr>
        <w:t>。从这点可以看出，</w:t>
      </w:r>
      <w:r>
        <w:rPr>
          <w:rStyle w:val="mathjax"/>
          <w:rFonts w:ascii="Verdana" w:hAnsi="Verdana"/>
          <w:color w:val="000000"/>
          <w:sz w:val="20"/>
          <w:szCs w:val="20"/>
        </w:rPr>
        <w:t>B-Tree</w:t>
      </w:r>
      <w:r>
        <w:rPr>
          <w:rStyle w:val="mathjax"/>
          <w:rFonts w:ascii="Verdana" w:hAnsi="Verdana"/>
          <w:color w:val="000000"/>
          <w:sz w:val="20"/>
          <w:szCs w:val="20"/>
        </w:rPr>
        <w:t>是一个非常有效率的索引数据结构。</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B+Tree</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B-Tree</w:t>
      </w:r>
      <w:r>
        <w:rPr>
          <w:rFonts w:ascii="Verdana" w:hAnsi="Verdana"/>
          <w:color w:val="000000"/>
          <w:sz w:val="20"/>
          <w:szCs w:val="20"/>
        </w:rPr>
        <w:t>有许多变种，其中最常见的是</w:t>
      </w:r>
      <w:r>
        <w:rPr>
          <w:rFonts w:ascii="Verdana" w:hAnsi="Verdana"/>
          <w:color w:val="000000"/>
          <w:sz w:val="20"/>
          <w:szCs w:val="20"/>
        </w:rPr>
        <w:t>B+Tree</w:t>
      </w:r>
      <w:r>
        <w:rPr>
          <w:rFonts w:ascii="Verdana" w:hAnsi="Verdana"/>
          <w:color w:val="000000"/>
          <w:sz w:val="20"/>
          <w:szCs w:val="20"/>
        </w:rPr>
        <w:t>，例如</w:t>
      </w:r>
      <w:r>
        <w:rPr>
          <w:rFonts w:ascii="Verdana" w:hAnsi="Verdana"/>
          <w:color w:val="000000"/>
          <w:sz w:val="20"/>
          <w:szCs w:val="20"/>
        </w:rPr>
        <w:t>MySQL</w:t>
      </w:r>
      <w:r>
        <w:rPr>
          <w:rFonts w:ascii="Verdana" w:hAnsi="Verdana"/>
          <w:color w:val="000000"/>
          <w:sz w:val="20"/>
          <w:szCs w:val="20"/>
        </w:rPr>
        <w:t>就普遍使用</w:t>
      </w:r>
      <w:r>
        <w:rPr>
          <w:rFonts w:ascii="Verdana" w:hAnsi="Verdana"/>
          <w:color w:val="000000"/>
          <w:sz w:val="20"/>
          <w:szCs w:val="20"/>
        </w:rPr>
        <w:t>B+Tree</w:t>
      </w:r>
      <w:r>
        <w:rPr>
          <w:rFonts w:ascii="Verdana" w:hAnsi="Verdana"/>
          <w:color w:val="000000"/>
          <w:sz w:val="20"/>
          <w:szCs w:val="20"/>
        </w:rPr>
        <w:t>实现其索引结构。</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与</w:t>
      </w:r>
      <w:r>
        <w:rPr>
          <w:rFonts w:ascii="Verdana" w:hAnsi="Verdana"/>
          <w:color w:val="000000"/>
          <w:sz w:val="20"/>
          <w:szCs w:val="20"/>
        </w:rPr>
        <w:t>B-Tree</w:t>
      </w:r>
      <w:r>
        <w:rPr>
          <w:rFonts w:ascii="Verdana" w:hAnsi="Verdana"/>
          <w:color w:val="000000"/>
          <w:sz w:val="20"/>
          <w:szCs w:val="20"/>
        </w:rPr>
        <w:t>相比，</w:t>
      </w:r>
      <w:r>
        <w:rPr>
          <w:rFonts w:ascii="Verdana" w:hAnsi="Verdana"/>
          <w:color w:val="000000"/>
          <w:sz w:val="20"/>
          <w:szCs w:val="20"/>
        </w:rPr>
        <w:t>B+Tree</w:t>
      </w:r>
      <w:r>
        <w:rPr>
          <w:rFonts w:ascii="Verdana" w:hAnsi="Verdana"/>
          <w:color w:val="000000"/>
          <w:sz w:val="20"/>
          <w:szCs w:val="20"/>
        </w:rPr>
        <w:t>有以下不同点：</w:t>
      </w:r>
    </w:p>
    <w:p w:rsidR="0046039A" w:rsidRDefault="0046039A" w:rsidP="0046039A">
      <w:pPr>
        <w:widowControl/>
        <w:numPr>
          <w:ilvl w:val="0"/>
          <w:numId w:val="2"/>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每个结点的指针上限为</w:t>
      </w:r>
      <w:r>
        <w:rPr>
          <w:rFonts w:ascii="Verdana" w:hAnsi="Verdana"/>
          <w:color w:val="000000"/>
          <w:sz w:val="20"/>
          <w:szCs w:val="20"/>
        </w:rPr>
        <w:t>2d</w:t>
      </w:r>
      <w:r>
        <w:rPr>
          <w:rFonts w:ascii="Verdana" w:hAnsi="Verdana"/>
          <w:color w:val="000000"/>
          <w:sz w:val="20"/>
          <w:szCs w:val="20"/>
        </w:rPr>
        <w:t>而不是</w:t>
      </w:r>
      <w:r>
        <w:rPr>
          <w:rFonts w:ascii="Verdana" w:hAnsi="Verdana"/>
          <w:color w:val="000000"/>
          <w:sz w:val="20"/>
          <w:szCs w:val="20"/>
        </w:rPr>
        <w:t>2d+1</w:t>
      </w:r>
      <w:r>
        <w:rPr>
          <w:rFonts w:ascii="Verdana" w:hAnsi="Verdana"/>
          <w:color w:val="000000"/>
          <w:sz w:val="20"/>
          <w:szCs w:val="20"/>
        </w:rPr>
        <w:t>。</w:t>
      </w:r>
    </w:p>
    <w:p w:rsidR="0046039A" w:rsidRDefault="0046039A" w:rsidP="0046039A">
      <w:pPr>
        <w:widowControl/>
        <w:numPr>
          <w:ilvl w:val="0"/>
          <w:numId w:val="2"/>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内结点不存储</w:t>
      </w:r>
      <w:r>
        <w:rPr>
          <w:rFonts w:ascii="Verdana" w:hAnsi="Verdana"/>
          <w:color w:val="000000"/>
          <w:sz w:val="20"/>
          <w:szCs w:val="20"/>
        </w:rPr>
        <w:t>data</w:t>
      </w:r>
      <w:r>
        <w:rPr>
          <w:rFonts w:ascii="Verdana" w:hAnsi="Verdana"/>
          <w:color w:val="000000"/>
          <w:sz w:val="20"/>
          <w:szCs w:val="20"/>
        </w:rPr>
        <w:t>，只存储</w:t>
      </w:r>
      <w:r>
        <w:rPr>
          <w:rFonts w:ascii="Verdana" w:hAnsi="Verdana"/>
          <w:color w:val="000000"/>
          <w:sz w:val="20"/>
          <w:szCs w:val="20"/>
        </w:rPr>
        <w:t>key</w:t>
      </w:r>
      <w:r>
        <w:rPr>
          <w:rFonts w:ascii="Verdana" w:hAnsi="Verdana"/>
          <w:color w:val="000000"/>
          <w:sz w:val="20"/>
          <w:szCs w:val="20"/>
        </w:rPr>
        <w:t>；叶子结点不存储指针。</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3</w:t>
      </w:r>
      <w:r>
        <w:rPr>
          <w:rFonts w:ascii="Verdana" w:hAnsi="Verdana"/>
          <w:color w:val="000000"/>
          <w:sz w:val="20"/>
          <w:szCs w:val="20"/>
        </w:rPr>
        <w:t>是一个简单的</w:t>
      </w:r>
      <w:r>
        <w:rPr>
          <w:rFonts w:ascii="Verdana" w:hAnsi="Verdana"/>
          <w:color w:val="000000"/>
          <w:sz w:val="20"/>
          <w:szCs w:val="20"/>
        </w:rPr>
        <w:t>B+Tree</w:t>
      </w:r>
      <w:r>
        <w:rPr>
          <w:rFonts w:ascii="Verdana" w:hAnsi="Verdana"/>
          <w:color w:val="000000"/>
          <w:sz w:val="20"/>
          <w:szCs w:val="20"/>
        </w:rPr>
        <w:t>示意。</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172075" cy="1819275"/>
            <wp:effectExtent l="19050" t="0" r="9525" b="0"/>
            <wp:docPr id="5" name="图片 5" descr="http://img.blog.csdn.net/20140328183904312?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328183904312?watermark/2/text/aHR0cDovL2Jsb2cuY3Nkbi5uZXQvZnVfems=/font/5a6L5L2T/fontsize/400/fill/I0JBQkFCMA==/dissolve/70/gravity/SouthEast"/>
                    <pic:cNvPicPr>
                      <a:picLocks noChangeAspect="1" noChangeArrowheads="1"/>
                    </pic:cNvPicPr>
                  </pic:nvPicPr>
                  <pic:blipFill>
                    <a:blip r:embed="rId14"/>
                    <a:srcRect/>
                    <a:stretch>
                      <a:fillRect/>
                    </a:stretch>
                  </pic:blipFill>
                  <pic:spPr bwMode="auto">
                    <a:xfrm>
                      <a:off x="0" y="0"/>
                      <a:ext cx="5172075" cy="181927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3</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由于并不是所有节点都具有相同的域，因此</w:t>
      </w:r>
      <w:r>
        <w:rPr>
          <w:rFonts w:ascii="Verdana" w:hAnsi="Verdana"/>
          <w:color w:val="000000"/>
          <w:sz w:val="20"/>
          <w:szCs w:val="20"/>
        </w:rPr>
        <w:t>B+Tree</w:t>
      </w:r>
      <w:r>
        <w:rPr>
          <w:rFonts w:ascii="Verdana" w:hAnsi="Verdana"/>
          <w:color w:val="000000"/>
          <w:sz w:val="20"/>
          <w:szCs w:val="20"/>
        </w:rPr>
        <w:t>中叶结点和内结点一般大小不同。这点与</w:t>
      </w:r>
      <w:r>
        <w:rPr>
          <w:rFonts w:ascii="Verdana" w:hAnsi="Verdana"/>
          <w:color w:val="000000"/>
          <w:sz w:val="20"/>
          <w:szCs w:val="20"/>
        </w:rPr>
        <w:t>B-Tree</w:t>
      </w:r>
      <w:r>
        <w:rPr>
          <w:rFonts w:ascii="Verdana" w:hAnsi="Verdana"/>
          <w:color w:val="000000"/>
          <w:sz w:val="20"/>
          <w:szCs w:val="20"/>
        </w:rPr>
        <w:t>不同，虽然</w:t>
      </w:r>
      <w:r>
        <w:rPr>
          <w:rFonts w:ascii="Verdana" w:hAnsi="Verdana"/>
          <w:color w:val="000000"/>
          <w:sz w:val="20"/>
          <w:szCs w:val="20"/>
        </w:rPr>
        <w:t>B-Tree</w:t>
      </w:r>
      <w:r>
        <w:rPr>
          <w:rFonts w:ascii="Verdana" w:hAnsi="Verdana"/>
          <w:color w:val="000000"/>
          <w:sz w:val="20"/>
          <w:szCs w:val="20"/>
        </w:rPr>
        <w:t>中不同节点存放的</w:t>
      </w:r>
      <w:r>
        <w:rPr>
          <w:rFonts w:ascii="Verdana" w:hAnsi="Verdana"/>
          <w:color w:val="000000"/>
          <w:sz w:val="20"/>
          <w:szCs w:val="20"/>
        </w:rPr>
        <w:t>key</w:t>
      </w:r>
      <w:r>
        <w:rPr>
          <w:rFonts w:ascii="Verdana" w:hAnsi="Verdana"/>
          <w:color w:val="000000"/>
          <w:sz w:val="20"/>
          <w:szCs w:val="20"/>
        </w:rPr>
        <w:t>和指针可能数量不一致，但是每个结点的域和上限是一致的，所以在实现中</w:t>
      </w:r>
      <w:r>
        <w:rPr>
          <w:rFonts w:ascii="Verdana" w:hAnsi="Verdana"/>
          <w:color w:val="000000"/>
          <w:sz w:val="20"/>
          <w:szCs w:val="20"/>
        </w:rPr>
        <w:t>B-Tree</w:t>
      </w:r>
      <w:r>
        <w:rPr>
          <w:rFonts w:ascii="Verdana" w:hAnsi="Verdana"/>
          <w:color w:val="000000"/>
          <w:sz w:val="20"/>
          <w:szCs w:val="20"/>
        </w:rPr>
        <w:t>往往对每个结点申请同等大小的空间。</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一般来说，</w:t>
      </w:r>
      <w:r>
        <w:rPr>
          <w:rFonts w:ascii="Verdana" w:hAnsi="Verdana"/>
          <w:color w:val="000000"/>
          <w:sz w:val="20"/>
          <w:szCs w:val="20"/>
        </w:rPr>
        <w:t>B+Tree</w:t>
      </w:r>
      <w:r>
        <w:rPr>
          <w:rFonts w:ascii="Verdana" w:hAnsi="Verdana"/>
          <w:color w:val="000000"/>
          <w:sz w:val="20"/>
          <w:szCs w:val="20"/>
        </w:rPr>
        <w:t>比</w:t>
      </w:r>
      <w:r>
        <w:rPr>
          <w:rFonts w:ascii="Verdana" w:hAnsi="Verdana"/>
          <w:color w:val="000000"/>
          <w:sz w:val="20"/>
          <w:szCs w:val="20"/>
        </w:rPr>
        <w:t>B-Tree</w:t>
      </w:r>
      <w:r>
        <w:rPr>
          <w:rFonts w:ascii="Verdana" w:hAnsi="Verdana"/>
          <w:color w:val="000000"/>
          <w:sz w:val="20"/>
          <w:szCs w:val="20"/>
        </w:rPr>
        <w:t>更适合实现外存储索引结构，具体原因与外存储器原理及计算机存取原理有关，将在下面讨论。</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带有顺序访问指针的</w:t>
      </w:r>
      <w:r>
        <w:rPr>
          <w:rFonts w:ascii="Verdana" w:hAnsi="Verdana"/>
          <w:color w:val="000000"/>
          <w:sz w:val="21"/>
          <w:szCs w:val="21"/>
        </w:rPr>
        <w:t>B+Tree</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一般在数据库系统或文件系统中使用的</w:t>
      </w:r>
      <w:r>
        <w:rPr>
          <w:rFonts w:ascii="Verdana" w:hAnsi="Verdana"/>
          <w:color w:val="000000"/>
          <w:sz w:val="20"/>
          <w:szCs w:val="20"/>
        </w:rPr>
        <w:t>B+Tree</w:t>
      </w:r>
      <w:r>
        <w:rPr>
          <w:rFonts w:ascii="Verdana" w:hAnsi="Verdana"/>
          <w:color w:val="000000"/>
          <w:sz w:val="20"/>
          <w:szCs w:val="20"/>
        </w:rPr>
        <w:t>结构都在经典</w:t>
      </w:r>
      <w:r>
        <w:rPr>
          <w:rFonts w:ascii="Verdana" w:hAnsi="Verdana"/>
          <w:color w:val="000000"/>
          <w:sz w:val="20"/>
          <w:szCs w:val="20"/>
        </w:rPr>
        <w:t>B+Tree</w:t>
      </w:r>
      <w:r>
        <w:rPr>
          <w:rFonts w:ascii="Verdana" w:hAnsi="Verdana"/>
          <w:color w:val="000000"/>
          <w:sz w:val="20"/>
          <w:szCs w:val="20"/>
        </w:rPr>
        <w:t>的基础上进行了优化，增加了顺序访问指针。</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172075" cy="1819275"/>
            <wp:effectExtent l="19050" t="0" r="9525" b="0"/>
            <wp:docPr id="6" name="图片 6" descr="http://img.blog.csdn.net/20140328183935500?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328183935500?watermark/2/text/aHR0cDovL2Jsb2cuY3Nkbi5uZXQvZnVfems=/font/5a6L5L2T/fontsize/400/fill/I0JBQkFCMA==/dissolve/70/gravity/SouthEast"/>
                    <pic:cNvPicPr>
                      <a:picLocks noChangeAspect="1" noChangeArrowheads="1"/>
                    </pic:cNvPicPr>
                  </pic:nvPicPr>
                  <pic:blipFill>
                    <a:blip r:embed="rId15"/>
                    <a:srcRect/>
                    <a:stretch>
                      <a:fillRect/>
                    </a:stretch>
                  </pic:blipFill>
                  <pic:spPr bwMode="auto">
                    <a:xfrm>
                      <a:off x="0" y="0"/>
                      <a:ext cx="5172075" cy="181927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4</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如图</w:t>
      </w:r>
      <w:r>
        <w:rPr>
          <w:rFonts w:ascii="Verdana" w:hAnsi="Verdana"/>
          <w:color w:val="000000"/>
          <w:sz w:val="20"/>
          <w:szCs w:val="20"/>
        </w:rPr>
        <w:t>4</w:t>
      </w:r>
      <w:r>
        <w:rPr>
          <w:rFonts w:ascii="Verdana" w:hAnsi="Verdana"/>
          <w:color w:val="000000"/>
          <w:sz w:val="20"/>
          <w:szCs w:val="20"/>
        </w:rPr>
        <w:t>所示，在</w:t>
      </w:r>
      <w:r>
        <w:rPr>
          <w:rFonts w:ascii="Verdana" w:hAnsi="Verdana"/>
          <w:color w:val="000000"/>
          <w:sz w:val="20"/>
          <w:szCs w:val="20"/>
        </w:rPr>
        <w:t>B+Tree</w:t>
      </w:r>
      <w:r>
        <w:rPr>
          <w:rFonts w:ascii="Verdana" w:hAnsi="Verdana"/>
          <w:color w:val="000000"/>
          <w:sz w:val="20"/>
          <w:szCs w:val="20"/>
        </w:rPr>
        <w:t>的每个叶子结点增加一个指向相邻叶子结点的指针，就形成了带有顺序访问指针的</w:t>
      </w:r>
      <w:r>
        <w:rPr>
          <w:rFonts w:ascii="Verdana" w:hAnsi="Verdana"/>
          <w:color w:val="000000"/>
          <w:sz w:val="20"/>
          <w:szCs w:val="20"/>
        </w:rPr>
        <w:t>B+Tree</w:t>
      </w:r>
      <w:r>
        <w:rPr>
          <w:rFonts w:ascii="Verdana" w:hAnsi="Verdana"/>
          <w:color w:val="000000"/>
          <w:sz w:val="20"/>
          <w:szCs w:val="20"/>
        </w:rPr>
        <w:t>。做这个优化的目的是为了提高区间访问的性能，例如图</w:t>
      </w:r>
      <w:r>
        <w:rPr>
          <w:rFonts w:ascii="Verdana" w:hAnsi="Verdana"/>
          <w:color w:val="000000"/>
          <w:sz w:val="20"/>
          <w:szCs w:val="20"/>
        </w:rPr>
        <w:t>4</w:t>
      </w:r>
      <w:r>
        <w:rPr>
          <w:rFonts w:ascii="Verdana" w:hAnsi="Verdana"/>
          <w:color w:val="000000"/>
          <w:sz w:val="20"/>
          <w:szCs w:val="20"/>
        </w:rPr>
        <w:t>中如果要查询</w:t>
      </w:r>
      <w:r>
        <w:rPr>
          <w:rFonts w:ascii="Verdana" w:hAnsi="Verdana"/>
          <w:color w:val="000000"/>
          <w:sz w:val="20"/>
          <w:szCs w:val="20"/>
        </w:rPr>
        <w:t>key</w:t>
      </w:r>
      <w:r>
        <w:rPr>
          <w:rFonts w:ascii="Verdana" w:hAnsi="Verdana"/>
          <w:color w:val="000000"/>
          <w:sz w:val="20"/>
          <w:szCs w:val="20"/>
        </w:rPr>
        <w:t>为从</w:t>
      </w:r>
      <w:r>
        <w:rPr>
          <w:rFonts w:ascii="Verdana" w:hAnsi="Verdana"/>
          <w:color w:val="000000"/>
          <w:sz w:val="20"/>
          <w:szCs w:val="20"/>
        </w:rPr>
        <w:t>18</w:t>
      </w:r>
      <w:r>
        <w:rPr>
          <w:rFonts w:ascii="Verdana" w:hAnsi="Verdana"/>
          <w:color w:val="000000"/>
          <w:sz w:val="20"/>
          <w:szCs w:val="20"/>
        </w:rPr>
        <w:t>到</w:t>
      </w:r>
      <w:r>
        <w:rPr>
          <w:rFonts w:ascii="Verdana" w:hAnsi="Verdana"/>
          <w:color w:val="000000"/>
          <w:sz w:val="20"/>
          <w:szCs w:val="20"/>
        </w:rPr>
        <w:t>49</w:t>
      </w:r>
      <w:r>
        <w:rPr>
          <w:rFonts w:ascii="Verdana" w:hAnsi="Verdana"/>
          <w:color w:val="000000"/>
          <w:sz w:val="20"/>
          <w:szCs w:val="20"/>
        </w:rPr>
        <w:t>的所有数据记录，当找到</w:t>
      </w:r>
      <w:r>
        <w:rPr>
          <w:rFonts w:ascii="Verdana" w:hAnsi="Verdana"/>
          <w:color w:val="000000"/>
          <w:sz w:val="20"/>
          <w:szCs w:val="20"/>
        </w:rPr>
        <w:t>18</w:t>
      </w:r>
      <w:r>
        <w:rPr>
          <w:rFonts w:ascii="Verdana" w:hAnsi="Verdana"/>
          <w:color w:val="000000"/>
          <w:sz w:val="20"/>
          <w:szCs w:val="20"/>
        </w:rPr>
        <w:t>后，只需顺着结点和指针顺序遍历就可以一次性访问到所有数据结点，极大提到了区间查询效率。</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这一节对</w:t>
      </w:r>
      <w:r>
        <w:rPr>
          <w:rFonts w:ascii="Verdana" w:hAnsi="Verdana"/>
          <w:color w:val="000000"/>
          <w:sz w:val="20"/>
          <w:szCs w:val="20"/>
        </w:rPr>
        <w:t>B-Tree</w:t>
      </w:r>
      <w:r>
        <w:rPr>
          <w:rFonts w:ascii="Verdana" w:hAnsi="Verdana"/>
          <w:color w:val="000000"/>
          <w:sz w:val="20"/>
          <w:szCs w:val="20"/>
        </w:rPr>
        <w:t>和</w:t>
      </w:r>
      <w:r>
        <w:rPr>
          <w:rFonts w:ascii="Verdana" w:hAnsi="Verdana"/>
          <w:color w:val="000000"/>
          <w:sz w:val="20"/>
          <w:szCs w:val="20"/>
        </w:rPr>
        <w:t>B+Tree</w:t>
      </w:r>
      <w:r>
        <w:rPr>
          <w:rFonts w:ascii="Verdana" w:hAnsi="Verdana"/>
          <w:color w:val="000000"/>
          <w:sz w:val="20"/>
          <w:szCs w:val="20"/>
        </w:rPr>
        <w:t>进行了一个简单的介绍，下一节结合存储器存取原理介绍为什么目前</w:t>
      </w:r>
      <w:r>
        <w:rPr>
          <w:rFonts w:ascii="Verdana" w:hAnsi="Verdana"/>
          <w:color w:val="000000"/>
          <w:sz w:val="20"/>
          <w:szCs w:val="20"/>
        </w:rPr>
        <w:t>B+Tree</w:t>
      </w:r>
      <w:r>
        <w:rPr>
          <w:rFonts w:ascii="Verdana" w:hAnsi="Verdana"/>
          <w:color w:val="000000"/>
          <w:sz w:val="20"/>
          <w:szCs w:val="20"/>
        </w:rPr>
        <w:t>是数据库系统实现索引的首选数据结构。</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为什么使用</w:t>
      </w:r>
      <w:r>
        <w:rPr>
          <w:rFonts w:ascii="Verdana" w:hAnsi="Verdana"/>
          <w:color w:val="000000"/>
          <w:sz w:val="24"/>
          <w:szCs w:val="24"/>
        </w:rPr>
        <w:t>B-Tree</w:t>
      </w:r>
      <w:r>
        <w:rPr>
          <w:rFonts w:ascii="Verdana" w:hAnsi="Verdana"/>
          <w:color w:val="000000"/>
          <w:sz w:val="24"/>
          <w:szCs w:val="24"/>
        </w:rPr>
        <w:t>（</w:t>
      </w:r>
      <w:r>
        <w:rPr>
          <w:rFonts w:ascii="Verdana" w:hAnsi="Verdana"/>
          <w:color w:val="000000"/>
          <w:sz w:val="24"/>
          <w:szCs w:val="24"/>
        </w:rPr>
        <w:t>B+Tree</w:t>
      </w:r>
      <w:r>
        <w:rPr>
          <w:rFonts w:ascii="Verdana" w:hAnsi="Verdana"/>
          <w:color w:val="000000"/>
          <w:sz w:val="24"/>
          <w:szCs w:val="24"/>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上文说过，红黑树等数据结构也可以用来实现索引，但是文件系统及数据库系统普遍采用</w:t>
      </w:r>
      <w:r>
        <w:rPr>
          <w:rFonts w:ascii="Verdana" w:hAnsi="Verdana"/>
          <w:color w:val="000000"/>
          <w:sz w:val="20"/>
          <w:szCs w:val="20"/>
        </w:rPr>
        <w:t>B-/+Tree</w:t>
      </w:r>
      <w:r>
        <w:rPr>
          <w:rFonts w:ascii="Verdana" w:hAnsi="Verdana"/>
          <w:color w:val="000000"/>
          <w:sz w:val="20"/>
          <w:szCs w:val="20"/>
        </w:rPr>
        <w:t>作为索引结构，这一节将结合计算机组成原理相关知识讨论</w:t>
      </w:r>
      <w:r>
        <w:rPr>
          <w:rFonts w:ascii="Verdana" w:hAnsi="Verdana"/>
          <w:color w:val="000000"/>
          <w:sz w:val="20"/>
          <w:szCs w:val="20"/>
        </w:rPr>
        <w:t>B-/+Tree</w:t>
      </w:r>
      <w:r>
        <w:rPr>
          <w:rFonts w:ascii="Verdana" w:hAnsi="Verdana"/>
          <w:color w:val="000000"/>
          <w:sz w:val="20"/>
          <w:szCs w:val="20"/>
        </w:rPr>
        <w:t>作为索引的理论基础。</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一般来说，索引本身也很大，不可能全部存储在内存中，因此索引往往以索引文件的形式存储的磁盘上。这样的话，索引查找过程中就要产生磁盘</w:t>
      </w:r>
      <w:r>
        <w:rPr>
          <w:rFonts w:ascii="Verdana" w:hAnsi="Verdana"/>
          <w:color w:val="000000"/>
          <w:sz w:val="20"/>
          <w:szCs w:val="20"/>
        </w:rPr>
        <w:t>I/O</w:t>
      </w:r>
      <w:r>
        <w:rPr>
          <w:rFonts w:ascii="Verdana" w:hAnsi="Verdana"/>
          <w:color w:val="000000"/>
          <w:sz w:val="20"/>
          <w:szCs w:val="20"/>
        </w:rPr>
        <w:t>消耗，相对于内存存取，</w:t>
      </w:r>
      <w:r>
        <w:rPr>
          <w:rFonts w:ascii="Verdana" w:hAnsi="Verdana"/>
          <w:color w:val="000000"/>
          <w:sz w:val="20"/>
          <w:szCs w:val="20"/>
        </w:rPr>
        <w:t>I/O</w:t>
      </w:r>
      <w:r>
        <w:rPr>
          <w:rFonts w:ascii="Verdana" w:hAnsi="Verdana"/>
          <w:color w:val="000000"/>
          <w:sz w:val="20"/>
          <w:szCs w:val="20"/>
        </w:rPr>
        <w:t>存取的消耗要高几个数量级，所以评价一个数据结构作为索引的优劣最重要的指标就是在查找过程中磁盘</w:t>
      </w:r>
      <w:r>
        <w:rPr>
          <w:rFonts w:ascii="Verdana" w:hAnsi="Verdana"/>
          <w:color w:val="000000"/>
          <w:sz w:val="20"/>
          <w:szCs w:val="20"/>
        </w:rPr>
        <w:t>I/O</w:t>
      </w:r>
      <w:r>
        <w:rPr>
          <w:rFonts w:ascii="Verdana" w:hAnsi="Verdana"/>
          <w:color w:val="000000"/>
          <w:sz w:val="20"/>
          <w:szCs w:val="20"/>
        </w:rPr>
        <w:t>操作次数的渐进复杂度。换句话说，索引的结构组织要尽量减少查找过程中磁盘</w:t>
      </w:r>
      <w:r>
        <w:rPr>
          <w:rFonts w:ascii="Verdana" w:hAnsi="Verdana"/>
          <w:color w:val="000000"/>
          <w:sz w:val="20"/>
          <w:szCs w:val="20"/>
        </w:rPr>
        <w:t>I/O</w:t>
      </w:r>
      <w:r>
        <w:rPr>
          <w:rFonts w:ascii="Verdana" w:hAnsi="Verdana"/>
          <w:color w:val="000000"/>
          <w:sz w:val="20"/>
          <w:szCs w:val="20"/>
        </w:rPr>
        <w:t>的存取次数。下面先介绍内存和磁盘存取原理，然后再结合这些原理分析</w:t>
      </w:r>
      <w:r>
        <w:rPr>
          <w:rFonts w:ascii="Verdana" w:hAnsi="Verdana"/>
          <w:color w:val="000000"/>
          <w:sz w:val="20"/>
          <w:szCs w:val="20"/>
        </w:rPr>
        <w:t>B-/+Tree</w:t>
      </w:r>
      <w:r>
        <w:rPr>
          <w:rFonts w:ascii="Verdana" w:hAnsi="Verdana"/>
          <w:color w:val="000000"/>
          <w:sz w:val="20"/>
          <w:szCs w:val="20"/>
        </w:rPr>
        <w:t>作为索引的效率。</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主存存取原理</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目前计算机使用的主存基本都是随机读写存储器（</w:t>
      </w:r>
      <w:r>
        <w:rPr>
          <w:rFonts w:ascii="Verdana" w:hAnsi="Verdana"/>
          <w:color w:val="000000"/>
          <w:sz w:val="20"/>
          <w:szCs w:val="20"/>
        </w:rPr>
        <w:t>RAM</w:t>
      </w:r>
      <w:r>
        <w:rPr>
          <w:rFonts w:ascii="Verdana" w:hAnsi="Verdana"/>
          <w:color w:val="000000"/>
          <w:sz w:val="20"/>
          <w:szCs w:val="20"/>
        </w:rPr>
        <w:t>），现代</w:t>
      </w:r>
      <w:r>
        <w:rPr>
          <w:rFonts w:ascii="Verdana" w:hAnsi="Verdana"/>
          <w:color w:val="000000"/>
          <w:sz w:val="20"/>
          <w:szCs w:val="20"/>
        </w:rPr>
        <w:t>RAM</w:t>
      </w:r>
      <w:r>
        <w:rPr>
          <w:rFonts w:ascii="Verdana" w:hAnsi="Verdana"/>
          <w:color w:val="000000"/>
          <w:sz w:val="20"/>
          <w:szCs w:val="20"/>
        </w:rPr>
        <w:t>的结构和存取原理比较复杂，这里本文抛却具体差别，抽象出一个十分简单的存取模型来说明</w:t>
      </w:r>
      <w:r>
        <w:rPr>
          <w:rFonts w:ascii="Verdana" w:hAnsi="Verdana"/>
          <w:color w:val="000000"/>
          <w:sz w:val="20"/>
          <w:szCs w:val="20"/>
        </w:rPr>
        <w:t>RAM</w:t>
      </w:r>
      <w:r>
        <w:rPr>
          <w:rFonts w:ascii="Verdana" w:hAnsi="Verdana"/>
          <w:color w:val="000000"/>
          <w:sz w:val="20"/>
          <w:szCs w:val="20"/>
        </w:rPr>
        <w:t>的工作原理。</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3638550" cy="2181225"/>
            <wp:effectExtent l="19050" t="0" r="0" b="0"/>
            <wp:docPr id="7" name="图片 7" descr="http://img.blog.csdn.net/20140328183954734?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328183954734?watermark/2/text/aHR0cDovL2Jsb2cuY3Nkbi5uZXQvZnVfems=/font/5a6L5L2T/fontsize/400/fill/I0JBQkFCMA==/dissolve/70/gravity/SouthEast"/>
                    <pic:cNvPicPr>
                      <a:picLocks noChangeAspect="1" noChangeArrowheads="1"/>
                    </pic:cNvPicPr>
                  </pic:nvPicPr>
                  <pic:blipFill>
                    <a:blip r:embed="rId16"/>
                    <a:srcRect/>
                    <a:stretch>
                      <a:fillRect/>
                    </a:stretch>
                  </pic:blipFill>
                  <pic:spPr bwMode="auto">
                    <a:xfrm>
                      <a:off x="0" y="0"/>
                      <a:ext cx="3638550" cy="218122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5</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w:t>
      </w:r>
      <w:r>
        <w:rPr>
          <w:rFonts w:ascii="Verdana" w:hAnsi="Verdana"/>
          <w:color w:val="000000"/>
          <w:sz w:val="20"/>
          <w:szCs w:val="20"/>
        </w:rPr>
        <w:t>5</w:t>
      </w:r>
      <w:r>
        <w:rPr>
          <w:rFonts w:ascii="Verdana" w:hAnsi="Verdana"/>
          <w:color w:val="000000"/>
          <w:sz w:val="20"/>
          <w:szCs w:val="20"/>
        </w:rPr>
        <w:t>展示了一个</w:t>
      </w:r>
      <w:r>
        <w:rPr>
          <w:rFonts w:ascii="Verdana" w:hAnsi="Verdana"/>
          <w:color w:val="000000"/>
          <w:sz w:val="20"/>
          <w:szCs w:val="20"/>
        </w:rPr>
        <w:t>4 x 4</w:t>
      </w:r>
      <w:r>
        <w:rPr>
          <w:rFonts w:ascii="Verdana" w:hAnsi="Verdana"/>
          <w:color w:val="000000"/>
          <w:sz w:val="20"/>
          <w:szCs w:val="20"/>
        </w:rPr>
        <w:t>的主存模型。</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主存的存取过程如下：</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当系统需要读取主存时，则将地址信号放到地址总线上传给主存，主存读到地址信号后，解析信号并定位到指定存储单元，然后将此存储单元数据放到数据总线上，供其它部件读取。</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写主存的过程类似，系统将要写入单元地址和数据分别放在地址总线和数据总线上，主存读取两个总线的内容，做相应的写操作。</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这里可以看出，主存存取的时间仅与存取次数呈线性关系，因为不存在机械操作，两次存取的数据的</w:t>
      </w:r>
      <w:r>
        <w:rPr>
          <w:rFonts w:ascii="Verdana" w:hAnsi="Verdana"/>
          <w:color w:val="000000"/>
          <w:sz w:val="20"/>
          <w:szCs w:val="20"/>
        </w:rPr>
        <w:t>“</w:t>
      </w:r>
      <w:r>
        <w:rPr>
          <w:rFonts w:ascii="Verdana" w:hAnsi="Verdana"/>
          <w:color w:val="000000"/>
          <w:sz w:val="20"/>
          <w:szCs w:val="20"/>
        </w:rPr>
        <w:t>距离</w:t>
      </w:r>
      <w:r>
        <w:rPr>
          <w:rFonts w:ascii="Verdana" w:hAnsi="Verdana"/>
          <w:color w:val="000000"/>
          <w:sz w:val="20"/>
          <w:szCs w:val="20"/>
        </w:rPr>
        <w:t>”</w:t>
      </w:r>
      <w:r>
        <w:rPr>
          <w:rFonts w:ascii="Verdana" w:hAnsi="Verdana"/>
          <w:color w:val="000000"/>
          <w:sz w:val="20"/>
          <w:szCs w:val="20"/>
        </w:rPr>
        <w:t>不会对时间有任何影响，例如，先取</w:t>
      </w:r>
      <w:r>
        <w:rPr>
          <w:rFonts w:ascii="Verdana" w:hAnsi="Verdana"/>
          <w:color w:val="000000"/>
          <w:sz w:val="20"/>
          <w:szCs w:val="20"/>
        </w:rPr>
        <w:t>A0</w:t>
      </w:r>
      <w:r>
        <w:rPr>
          <w:rFonts w:ascii="Verdana" w:hAnsi="Verdana"/>
          <w:color w:val="000000"/>
          <w:sz w:val="20"/>
          <w:szCs w:val="20"/>
        </w:rPr>
        <w:t>再取</w:t>
      </w:r>
      <w:r>
        <w:rPr>
          <w:rFonts w:ascii="Verdana" w:hAnsi="Verdana"/>
          <w:color w:val="000000"/>
          <w:sz w:val="20"/>
          <w:szCs w:val="20"/>
        </w:rPr>
        <w:t>A1</w:t>
      </w:r>
      <w:r>
        <w:rPr>
          <w:rFonts w:ascii="Verdana" w:hAnsi="Verdana"/>
          <w:color w:val="000000"/>
          <w:sz w:val="20"/>
          <w:szCs w:val="20"/>
        </w:rPr>
        <w:t>和先取</w:t>
      </w:r>
      <w:r>
        <w:rPr>
          <w:rFonts w:ascii="Verdana" w:hAnsi="Verdana"/>
          <w:color w:val="000000"/>
          <w:sz w:val="20"/>
          <w:szCs w:val="20"/>
        </w:rPr>
        <w:t>A0</w:t>
      </w:r>
      <w:r>
        <w:rPr>
          <w:rFonts w:ascii="Verdana" w:hAnsi="Verdana"/>
          <w:color w:val="000000"/>
          <w:sz w:val="20"/>
          <w:szCs w:val="20"/>
        </w:rPr>
        <w:t>再取</w:t>
      </w:r>
      <w:r>
        <w:rPr>
          <w:rFonts w:ascii="Verdana" w:hAnsi="Verdana"/>
          <w:color w:val="000000"/>
          <w:sz w:val="20"/>
          <w:szCs w:val="20"/>
        </w:rPr>
        <w:t>D3</w:t>
      </w:r>
      <w:r>
        <w:rPr>
          <w:rFonts w:ascii="Verdana" w:hAnsi="Verdana"/>
          <w:color w:val="000000"/>
          <w:sz w:val="20"/>
          <w:szCs w:val="20"/>
        </w:rPr>
        <w:t>的时间消耗是一样的。</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磁盘存取原理</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上文说过，索引一般以文件形式存储在磁盘上，索引检索需要磁盘</w:t>
      </w:r>
      <w:r>
        <w:rPr>
          <w:rFonts w:ascii="Verdana" w:hAnsi="Verdana"/>
          <w:color w:val="000000"/>
          <w:sz w:val="20"/>
          <w:szCs w:val="20"/>
        </w:rPr>
        <w:t>I/O</w:t>
      </w:r>
      <w:r>
        <w:rPr>
          <w:rFonts w:ascii="Verdana" w:hAnsi="Verdana"/>
          <w:color w:val="000000"/>
          <w:sz w:val="20"/>
          <w:szCs w:val="20"/>
        </w:rPr>
        <w:t>操作。与主存不同，磁盘</w:t>
      </w:r>
      <w:r>
        <w:rPr>
          <w:rFonts w:ascii="Verdana" w:hAnsi="Verdana"/>
          <w:color w:val="000000"/>
          <w:sz w:val="20"/>
          <w:szCs w:val="20"/>
        </w:rPr>
        <w:t>I/O</w:t>
      </w:r>
      <w:r>
        <w:rPr>
          <w:rFonts w:ascii="Verdana" w:hAnsi="Verdana"/>
          <w:color w:val="000000"/>
          <w:sz w:val="20"/>
          <w:szCs w:val="20"/>
        </w:rPr>
        <w:t>存在机械运动耗费，因此磁盘</w:t>
      </w:r>
      <w:r>
        <w:rPr>
          <w:rFonts w:ascii="Verdana" w:hAnsi="Verdana"/>
          <w:color w:val="000000"/>
          <w:sz w:val="20"/>
          <w:szCs w:val="20"/>
        </w:rPr>
        <w:t>I/O</w:t>
      </w:r>
      <w:r>
        <w:rPr>
          <w:rFonts w:ascii="Verdana" w:hAnsi="Verdana"/>
          <w:color w:val="000000"/>
          <w:sz w:val="20"/>
          <w:szCs w:val="20"/>
        </w:rPr>
        <w:t>的时间消耗是巨大的。</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6</w:t>
      </w:r>
      <w:r>
        <w:rPr>
          <w:rFonts w:ascii="Verdana" w:hAnsi="Verdana"/>
          <w:color w:val="000000"/>
          <w:sz w:val="20"/>
          <w:szCs w:val="20"/>
        </w:rPr>
        <w:t>是磁盘的整体结构示意图。</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43175" cy="1638300"/>
            <wp:effectExtent l="19050" t="0" r="9525" b="0"/>
            <wp:docPr id="8" name="图片 8" descr="http://img.blog.csdn.net/20140328184012093?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328184012093?watermark/2/text/aHR0cDovL2Jsb2cuY3Nkbi5uZXQvZnVfems=/font/5a6L5L2T/fontsize/400/fill/I0JBQkFCMA==/dissolve/70/gravity/SouthEast"/>
                    <pic:cNvPicPr>
                      <a:picLocks noChangeAspect="1" noChangeArrowheads="1"/>
                    </pic:cNvPicPr>
                  </pic:nvPicPr>
                  <pic:blipFill>
                    <a:blip r:embed="rId17"/>
                    <a:srcRect/>
                    <a:stretch>
                      <a:fillRect/>
                    </a:stretch>
                  </pic:blipFill>
                  <pic:spPr bwMode="auto">
                    <a:xfrm>
                      <a:off x="0" y="0"/>
                      <a:ext cx="2543175" cy="16383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6</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7</w:t>
      </w:r>
      <w:r>
        <w:rPr>
          <w:rFonts w:ascii="Verdana" w:hAnsi="Verdana"/>
          <w:color w:val="000000"/>
          <w:sz w:val="20"/>
          <w:szCs w:val="20"/>
        </w:rPr>
        <w:t>是磁盘结构的示意图。</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62225" cy="2343150"/>
            <wp:effectExtent l="19050" t="0" r="9525" b="0"/>
            <wp:docPr id="9" name="图片 9" descr="http://img.blog.csdn.net/20140328184119187?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328184119187?watermark/2/text/aHR0cDovL2Jsb2cuY3Nkbi5uZXQvZnVfems=/font/5a6L5L2T/fontsize/400/fill/I0JBQkFCMA==/dissolve/70/gravity/SouthEast"/>
                    <pic:cNvPicPr>
                      <a:picLocks noChangeAspect="1" noChangeArrowheads="1"/>
                    </pic:cNvPicPr>
                  </pic:nvPicPr>
                  <pic:blipFill>
                    <a:blip r:embed="rId18"/>
                    <a:srcRect/>
                    <a:stretch>
                      <a:fillRect/>
                    </a:stretch>
                  </pic:blipFill>
                  <pic:spPr bwMode="auto">
                    <a:xfrm>
                      <a:off x="0" y="0"/>
                      <a:ext cx="2562225" cy="234315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7</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局部性原理与磁盘预读</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由于存储介质的特性，磁盘本身存取就比主存慢很多，再加上机械运动耗费，磁盘的存取速度往往是主存的几百分分之一，因此为了提高效率，要尽量减少磁盘</w:t>
      </w:r>
      <w:r>
        <w:rPr>
          <w:rFonts w:ascii="Verdana" w:hAnsi="Verdana"/>
          <w:color w:val="000000"/>
          <w:sz w:val="20"/>
          <w:szCs w:val="20"/>
        </w:rPr>
        <w:t>I/O</w:t>
      </w:r>
      <w:r>
        <w:rPr>
          <w:rFonts w:ascii="Verdana" w:hAnsi="Verdana"/>
          <w:color w:val="000000"/>
          <w:sz w:val="20"/>
          <w:szCs w:val="20"/>
        </w:rPr>
        <w:t>。为了达到这个目的，磁盘往往不是严格按需读取，而是每次都会预读，即使只需要一个字节，磁盘也会从这个位置开始，顺序向后读取一定长度的数据放入内存。这样做的理论依据是计算机科学中著名的局部性原理：</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FF"/>
          <w:sz w:val="20"/>
          <w:szCs w:val="20"/>
        </w:rPr>
        <w:t>当一个数据被用到时，其附近的数据也通常会马上被使用。</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FF"/>
          <w:sz w:val="20"/>
          <w:szCs w:val="20"/>
        </w:rPr>
        <w:t>程序运行期间所需要的数据通常比较集中。</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由于磁盘顺序读取的效率很高（不需要寻道时间，只需很少的旋转时间），因此对于具有局部性的程序来说，预读可以提高</w:t>
      </w:r>
      <w:r>
        <w:rPr>
          <w:rFonts w:ascii="Verdana" w:hAnsi="Verdana"/>
          <w:color w:val="000000"/>
          <w:sz w:val="20"/>
          <w:szCs w:val="20"/>
        </w:rPr>
        <w:t>I/O</w:t>
      </w:r>
      <w:r>
        <w:rPr>
          <w:rFonts w:ascii="Verdana" w:hAnsi="Verdana"/>
          <w:color w:val="000000"/>
          <w:sz w:val="20"/>
          <w:szCs w:val="20"/>
        </w:rPr>
        <w:t>效率。</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预读的长度一般为页（</w:t>
      </w:r>
      <w:r>
        <w:rPr>
          <w:rFonts w:ascii="Verdana" w:hAnsi="Verdana"/>
          <w:color w:val="000000"/>
          <w:sz w:val="20"/>
          <w:szCs w:val="20"/>
        </w:rPr>
        <w:t>page</w:t>
      </w:r>
      <w:r>
        <w:rPr>
          <w:rFonts w:ascii="Verdana" w:hAnsi="Verdana"/>
          <w:color w:val="000000"/>
          <w:sz w:val="20"/>
          <w:szCs w:val="20"/>
        </w:rPr>
        <w:t>）的整倍数。页是计算机管理存储器的逻辑块，硬件及操作系统往往将主存和磁盘存储区分割为连续的大小相等的块，每个存储块称为一页（在许多操作系统中，页得大小通常为</w:t>
      </w:r>
      <w:r>
        <w:rPr>
          <w:rFonts w:ascii="Verdana" w:hAnsi="Verdana"/>
          <w:color w:val="000000"/>
          <w:sz w:val="20"/>
          <w:szCs w:val="20"/>
        </w:rPr>
        <w:t>4k</w:t>
      </w:r>
      <w:r>
        <w:rPr>
          <w:rFonts w:ascii="Verdana" w:hAnsi="Verdana"/>
          <w:color w:val="000000"/>
          <w:sz w:val="20"/>
          <w:szCs w:val="20"/>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B-/+Tree</w:t>
      </w:r>
      <w:r>
        <w:rPr>
          <w:rFonts w:ascii="Verdana" w:hAnsi="Verdana"/>
          <w:color w:val="000000"/>
          <w:sz w:val="24"/>
          <w:szCs w:val="24"/>
        </w:rPr>
        <w:t>索引的性能分析</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从使用磁盘</w:t>
      </w:r>
      <w:r>
        <w:rPr>
          <w:rFonts w:ascii="Verdana" w:hAnsi="Verdana"/>
          <w:color w:val="000000"/>
          <w:sz w:val="20"/>
          <w:szCs w:val="20"/>
        </w:rPr>
        <w:t>I/O</w:t>
      </w:r>
      <w:r>
        <w:rPr>
          <w:rFonts w:ascii="Verdana" w:hAnsi="Verdana"/>
          <w:color w:val="000000"/>
          <w:sz w:val="20"/>
          <w:szCs w:val="20"/>
        </w:rPr>
        <w:t>次数评价索引结构的优劣性：根据</w:t>
      </w:r>
      <w:r>
        <w:rPr>
          <w:rFonts w:ascii="Verdana" w:hAnsi="Verdana"/>
          <w:color w:val="000000"/>
          <w:sz w:val="20"/>
          <w:szCs w:val="20"/>
        </w:rPr>
        <w:t>B-Tree</w:t>
      </w:r>
      <w:r>
        <w:rPr>
          <w:rFonts w:ascii="Verdana" w:hAnsi="Verdana"/>
          <w:color w:val="000000"/>
          <w:sz w:val="20"/>
          <w:szCs w:val="20"/>
        </w:rPr>
        <w:t>的定义，可知检索一次最多需要访问</w:t>
      </w:r>
      <w:r>
        <w:rPr>
          <w:rFonts w:ascii="Verdana" w:hAnsi="Verdana"/>
          <w:color w:val="000000"/>
          <w:sz w:val="20"/>
          <w:szCs w:val="20"/>
        </w:rPr>
        <w:t>h</w:t>
      </w:r>
      <w:r>
        <w:rPr>
          <w:rFonts w:ascii="Verdana" w:hAnsi="Verdana"/>
          <w:color w:val="000000"/>
          <w:sz w:val="20"/>
          <w:szCs w:val="20"/>
        </w:rPr>
        <w:t>个结点。数据库系统的设计者巧妙的利用了磁盘预读原理，将一个结点的大小设为等于一个页面，这样每个结点只需要一次</w:t>
      </w:r>
      <w:r>
        <w:rPr>
          <w:rFonts w:ascii="Verdana" w:hAnsi="Verdana"/>
          <w:color w:val="000000"/>
          <w:sz w:val="20"/>
          <w:szCs w:val="20"/>
        </w:rPr>
        <w:t>I/O</w:t>
      </w:r>
      <w:r>
        <w:rPr>
          <w:rFonts w:ascii="Verdana" w:hAnsi="Verdana"/>
          <w:color w:val="000000"/>
          <w:sz w:val="20"/>
          <w:szCs w:val="20"/>
        </w:rPr>
        <w:t>就可以完全载入。为了达到这个目的，在实际实现</w:t>
      </w:r>
      <w:r>
        <w:rPr>
          <w:rFonts w:ascii="Verdana" w:hAnsi="Verdana"/>
          <w:color w:val="000000"/>
          <w:sz w:val="20"/>
          <w:szCs w:val="20"/>
        </w:rPr>
        <w:t>B-Tree</w:t>
      </w:r>
      <w:r>
        <w:rPr>
          <w:rFonts w:ascii="Verdana" w:hAnsi="Verdana"/>
          <w:color w:val="000000"/>
          <w:sz w:val="20"/>
          <w:szCs w:val="20"/>
        </w:rPr>
        <w:t>还需要使用如下技巧：</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每次新建结点时，直接申请一个页面的空间，这样可以保证一个结点的大小等于一个页面，加之计算机存储分配都是按页对齐的，就实现了一个</w:t>
      </w:r>
      <w:r>
        <w:rPr>
          <w:rFonts w:ascii="Verdana" w:hAnsi="Verdana"/>
          <w:color w:val="000000"/>
          <w:sz w:val="20"/>
          <w:szCs w:val="20"/>
        </w:rPr>
        <w:t>node</w:t>
      </w:r>
      <w:r>
        <w:rPr>
          <w:rFonts w:ascii="Verdana" w:hAnsi="Verdana"/>
          <w:color w:val="000000"/>
          <w:sz w:val="20"/>
          <w:szCs w:val="20"/>
        </w:rPr>
        <w:t>只需一次</w:t>
      </w:r>
      <w:r>
        <w:rPr>
          <w:rFonts w:ascii="Verdana" w:hAnsi="Verdana"/>
          <w:color w:val="000000"/>
          <w:sz w:val="20"/>
          <w:szCs w:val="20"/>
        </w:rPr>
        <w:t>I/O</w:t>
      </w:r>
      <w:r>
        <w:rPr>
          <w:rFonts w:ascii="Verdana" w:hAnsi="Verdana"/>
          <w:color w:val="000000"/>
          <w:sz w:val="20"/>
          <w:szCs w:val="2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B-Tree</w:t>
      </w:r>
      <w:r>
        <w:rPr>
          <w:rFonts w:ascii="Verdana" w:hAnsi="Verdana"/>
          <w:color w:val="000000"/>
          <w:sz w:val="20"/>
          <w:szCs w:val="20"/>
        </w:rPr>
        <w:t>中一次检索最多需要</w:t>
      </w:r>
      <w:r>
        <w:rPr>
          <w:rFonts w:ascii="Verdana" w:hAnsi="Verdana"/>
          <w:color w:val="000000"/>
          <w:sz w:val="20"/>
          <w:szCs w:val="20"/>
        </w:rPr>
        <w:t>h-1</w:t>
      </w:r>
      <w:r>
        <w:rPr>
          <w:rFonts w:ascii="Verdana" w:hAnsi="Verdana"/>
          <w:color w:val="000000"/>
          <w:sz w:val="20"/>
          <w:szCs w:val="20"/>
        </w:rPr>
        <w:t>次</w:t>
      </w:r>
      <w:r>
        <w:rPr>
          <w:rFonts w:ascii="Verdana" w:hAnsi="Verdana"/>
          <w:color w:val="000000"/>
          <w:sz w:val="20"/>
          <w:szCs w:val="20"/>
        </w:rPr>
        <w:t>I/O</w:t>
      </w:r>
      <w:r>
        <w:rPr>
          <w:rFonts w:ascii="Verdana" w:hAnsi="Verdana"/>
          <w:color w:val="000000"/>
          <w:sz w:val="20"/>
          <w:szCs w:val="20"/>
        </w:rPr>
        <w:t>（根结点常驻内存），渐进复杂度为</w:t>
      </w:r>
      <w:r>
        <w:rPr>
          <w:rFonts w:ascii="Verdana" w:hAnsi="Verdana"/>
          <w:color w:val="000000"/>
          <w:sz w:val="20"/>
          <w:szCs w:val="20"/>
        </w:rPr>
        <w:t>O(h)=O(log</w:t>
      </w:r>
      <w:r>
        <w:rPr>
          <w:rFonts w:ascii="Verdana" w:hAnsi="Verdana"/>
          <w:color w:val="000000"/>
          <w:sz w:val="20"/>
          <w:szCs w:val="20"/>
          <w:vertAlign w:val="subscript"/>
        </w:rPr>
        <w:t>d</w:t>
      </w:r>
      <w:r>
        <w:rPr>
          <w:rFonts w:ascii="Verdana" w:hAnsi="Verdana"/>
          <w:color w:val="000000"/>
          <w:sz w:val="20"/>
          <w:szCs w:val="20"/>
        </w:rPr>
        <w:t>N)</w:t>
      </w:r>
      <w:r>
        <w:rPr>
          <w:rFonts w:ascii="Verdana" w:hAnsi="Verdana"/>
          <w:color w:val="000000"/>
          <w:sz w:val="20"/>
          <w:szCs w:val="20"/>
        </w:rPr>
        <w:t>。一般实际应用中，出读</w:t>
      </w:r>
      <w:r>
        <w:rPr>
          <w:rFonts w:ascii="Verdana" w:hAnsi="Verdana"/>
          <w:color w:val="000000"/>
          <w:sz w:val="20"/>
          <w:szCs w:val="20"/>
        </w:rPr>
        <w:t>d</w:t>
      </w:r>
      <w:r>
        <w:rPr>
          <w:rFonts w:ascii="Verdana" w:hAnsi="Verdana"/>
          <w:color w:val="000000"/>
          <w:sz w:val="20"/>
          <w:szCs w:val="20"/>
        </w:rPr>
        <w:t>是非常大的数字，通常超过</w:t>
      </w:r>
      <w:r>
        <w:rPr>
          <w:rFonts w:ascii="Verdana" w:hAnsi="Verdana"/>
          <w:color w:val="000000"/>
          <w:sz w:val="20"/>
          <w:szCs w:val="20"/>
        </w:rPr>
        <w:t>100</w:t>
      </w:r>
      <w:r>
        <w:rPr>
          <w:rFonts w:ascii="Verdana" w:hAnsi="Verdana"/>
          <w:color w:val="000000"/>
          <w:sz w:val="20"/>
          <w:szCs w:val="20"/>
        </w:rPr>
        <w:t>，因此</w:t>
      </w:r>
      <w:r>
        <w:rPr>
          <w:rFonts w:ascii="Verdana" w:hAnsi="Verdana"/>
          <w:color w:val="000000"/>
          <w:sz w:val="20"/>
          <w:szCs w:val="20"/>
        </w:rPr>
        <w:t>h</w:t>
      </w:r>
      <w:r>
        <w:rPr>
          <w:rFonts w:ascii="Verdana" w:hAnsi="Verdana"/>
          <w:color w:val="000000"/>
          <w:sz w:val="20"/>
          <w:szCs w:val="20"/>
        </w:rPr>
        <w:t>非常小。</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综上所述，用</w:t>
      </w:r>
      <w:r>
        <w:rPr>
          <w:rFonts w:ascii="Verdana" w:hAnsi="Verdana"/>
          <w:color w:val="000000"/>
          <w:sz w:val="20"/>
          <w:szCs w:val="20"/>
        </w:rPr>
        <w:t>B-Tree</w:t>
      </w:r>
      <w:r>
        <w:rPr>
          <w:rFonts w:ascii="Verdana" w:hAnsi="Verdana"/>
          <w:color w:val="000000"/>
          <w:sz w:val="20"/>
          <w:szCs w:val="20"/>
        </w:rPr>
        <w:t>作为索引结构效率是非常高的。</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而红黑树结构，</w:t>
      </w:r>
      <w:r>
        <w:rPr>
          <w:rFonts w:ascii="Verdana" w:hAnsi="Verdana"/>
          <w:color w:val="000000"/>
          <w:sz w:val="20"/>
          <w:szCs w:val="20"/>
        </w:rPr>
        <w:t>h</w:t>
      </w:r>
      <w:r>
        <w:rPr>
          <w:rFonts w:ascii="Verdana" w:hAnsi="Verdana"/>
          <w:color w:val="000000"/>
          <w:sz w:val="20"/>
          <w:szCs w:val="20"/>
        </w:rPr>
        <w:t>明显要深得多。由于逻辑上很近的结点（父子结点）物理上可能离得很远，无法利用局部性原理。所以即使红黑树的</w:t>
      </w:r>
      <w:r>
        <w:rPr>
          <w:rFonts w:ascii="Verdana" w:hAnsi="Verdana"/>
          <w:color w:val="000000"/>
          <w:sz w:val="20"/>
          <w:szCs w:val="20"/>
        </w:rPr>
        <w:t>I/O</w:t>
      </w:r>
      <w:r>
        <w:rPr>
          <w:rFonts w:ascii="Verdana" w:hAnsi="Verdana"/>
          <w:color w:val="000000"/>
          <w:sz w:val="20"/>
          <w:szCs w:val="20"/>
        </w:rPr>
        <w:t>渐进复杂度也为</w:t>
      </w:r>
      <w:r>
        <w:rPr>
          <w:rFonts w:ascii="Verdana" w:hAnsi="Verdana"/>
          <w:color w:val="000000"/>
          <w:sz w:val="20"/>
          <w:szCs w:val="20"/>
        </w:rPr>
        <w:t>O(h)</w:t>
      </w:r>
      <w:r>
        <w:rPr>
          <w:rFonts w:ascii="Verdana" w:hAnsi="Verdana"/>
          <w:color w:val="000000"/>
          <w:sz w:val="20"/>
          <w:szCs w:val="20"/>
        </w:rPr>
        <w:t>，但是查找效率明显比</w:t>
      </w:r>
      <w:r>
        <w:rPr>
          <w:rFonts w:ascii="Verdana" w:hAnsi="Verdana"/>
          <w:color w:val="000000"/>
          <w:sz w:val="20"/>
          <w:szCs w:val="20"/>
        </w:rPr>
        <w:t>B-Tree</w:t>
      </w:r>
      <w:r>
        <w:rPr>
          <w:rFonts w:ascii="Verdana" w:hAnsi="Verdana"/>
          <w:color w:val="000000"/>
          <w:sz w:val="20"/>
          <w:szCs w:val="20"/>
        </w:rPr>
        <w:t>差得多。</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B+Tree</w:t>
      </w:r>
      <w:r>
        <w:rPr>
          <w:rFonts w:ascii="Verdana" w:hAnsi="Verdana"/>
          <w:color w:val="000000"/>
          <w:sz w:val="20"/>
          <w:szCs w:val="20"/>
        </w:rPr>
        <w:t>更适合外存索引，是和内结点出度</w:t>
      </w:r>
      <w:r>
        <w:rPr>
          <w:rFonts w:ascii="Verdana" w:hAnsi="Verdana"/>
          <w:color w:val="000000"/>
          <w:sz w:val="20"/>
          <w:szCs w:val="20"/>
        </w:rPr>
        <w:t>d</w:t>
      </w:r>
      <w:r>
        <w:rPr>
          <w:rFonts w:ascii="Verdana" w:hAnsi="Verdana"/>
          <w:color w:val="000000"/>
          <w:sz w:val="20"/>
          <w:szCs w:val="20"/>
        </w:rPr>
        <w:t>有关。从上面分析可以看到，</w:t>
      </w:r>
      <w:r>
        <w:rPr>
          <w:rFonts w:ascii="Verdana" w:hAnsi="Verdana"/>
          <w:color w:val="000000"/>
          <w:sz w:val="20"/>
          <w:szCs w:val="20"/>
        </w:rPr>
        <w:t>d</w:t>
      </w:r>
      <w:r>
        <w:rPr>
          <w:rFonts w:ascii="Verdana" w:hAnsi="Verdana"/>
          <w:color w:val="000000"/>
          <w:sz w:val="20"/>
          <w:szCs w:val="20"/>
        </w:rPr>
        <w:t>越大索引的性能越好，而出度的上限取决于结点内</w:t>
      </w:r>
      <w:r>
        <w:rPr>
          <w:rFonts w:ascii="Verdana" w:hAnsi="Verdana"/>
          <w:color w:val="000000"/>
          <w:sz w:val="20"/>
          <w:szCs w:val="20"/>
        </w:rPr>
        <w:t>key</w:t>
      </w:r>
      <w:r>
        <w:rPr>
          <w:rFonts w:ascii="Verdana" w:hAnsi="Verdana"/>
          <w:color w:val="000000"/>
          <w:sz w:val="20"/>
          <w:szCs w:val="20"/>
        </w:rPr>
        <w:t>和</w:t>
      </w:r>
      <w:r>
        <w:rPr>
          <w:rFonts w:ascii="Verdana" w:hAnsi="Verdana"/>
          <w:color w:val="000000"/>
          <w:sz w:val="20"/>
          <w:szCs w:val="20"/>
        </w:rPr>
        <w:t>data</w:t>
      </w:r>
      <w:r>
        <w:rPr>
          <w:rFonts w:ascii="Verdana" w:hAnsi="Verdana"/>
          <w:color w:val="000000"/>
          <w:sz w:val="20"/>
          <w:szCs w:val="20"/>
        </w:rPr>
        <w:t>的大小：</w:t>
      </w:r>
      <w:r>
        <w:rPr>
          <w:rFonts w:ascii="Verdana" w:hAnsi="Verdana"/>
          <w:color w:val="000000"/>
          <w:sz w:val="20"/>
          <w:szCs w:val="20"/>
        </w:rPr>
        <w:t>dmax=floor(pagesize/(keysize+datasize+pointsize))</w:t>
      </w:r>
      <w:r>
        <w:rPr>
          <w:rFonts w:ascii="Verdana" w:hAnsi="Verdana"/>
          <w:color w:val="000000"/>
          <w:sz w:val="20"/>
          <w:szCs w:val="2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floor</w:t>
      </w:r>
      <w:r>
        <w:rPr>
          <w:rFonts w:ascii="Verdana" w:hAnsi="Verdana"/>
          <w:color w:val="000000"/>
          <w:sz w:val="20"/>
          <w:szCs w:val="20"/>
        </w:rPr>
        <w:t>表示向下取整。由于</w:t>
      </w:r>
      <w:r>
        <w:rPr>
          <w:rFonts w:ascii="Verdana" w:hAnsi="Verdana"/>
          <w:color w:val="000000"/>
          <w:sz w:val="20"/>
          <w:szCs w:val="20"/>
        </w:rPr>
        <w:t>B+Tree</w:t>
      </w:r>
      <w:r>
        <w:rPr>
          <w:rFonts w:ascii="Verdana" w:hAnsi="Verdana"/>
          <w:color w:val="000000"/>
          <w:sz w:val="20"/>
          <w:szCs w:val="20"/>
        </w:rPr>
        <w:t>内结点去掉了</w:t>
      </w:r>
      <w:r>
        <w:rPr>
          <w:rFonts w:ascii="Verdana" w:hAnsi="Verdana"/>
          <w:color w:val="000000"/>
          <w:sz w:val="20"/>
          <w:szCs w:val="20"/>
        </w:rPr>
        <w:t>data</w:t>
      </w:r>
      <w:r>
        <w:rPr>
          <w:rFonts w:ascii="Verdana" w:hAnsi="Verdana"/>
          <w:color w:val="000000"/>
          <w:sz w:val="20"/>
          <w:szCs w:val="20"/>
        </w:rPr>
        <w:t>域，因此可以拥有更大的出度，拥有更好的性能。</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这一章从理论角度讨论了与索引相关的数据结构与算法问题，下一章将讨论</w:t>
      </w:r>
      <w:r>
        <w:rPr>
          <w:rFonts w:ascii="Verdana" w:hAnsi="Verdana"/>
          <w:color w:val="000000"/>
          <w:sz w:val="20"/>
          <w:szCs w:val="20"/>
        </w:rPr>
        <w:t>B+Tree</w:t>
      </w:r>
      <w:r>
        <w:rPr>
          <w:rFonts w:ascii="Verdana" w:hAnsi="Verdana"/>
          <w:color w:val="000000"/>
          <w:sz w:val="20"/>
          <w:szCs w:val="20"/>
        </w:rPr>
        <w:t>是如何具体实现为</w:t>
      </w:r>
      <w:r>
        <w:rPr>
          <w:rFonts w:ascii="Verdana" w:hAnsi="Verdana"/>
          <w:color w:val="000000"/>
          <w:sz w:val="20"/>
          <w:szCs w:val="20"/>
        </w:rPr>
        <w:t>MySQL</w:t>
      </w:r>
      <w:r>
        <w:rPr>
          <w:rFonts w:ascii="Verdana" w:hAnsi="Verdana"/>
          <w:color w:val="000000"/>
          <w:sz w:val="20"/>
          <w:szCs w:val="20"/>
        </w:rPr>
        <w:t>中索引，同时将结合</w:t>
      </w:r>
      <w:r>
        <w:rPr>
          <w:rFonts w:ascii="Verdana" w:hAnsi="Verdana"/>
          <w:color w:val="000000"/>
          <w:sz w:val="20"/>
          <w:szCs w:val="20"/>
        </w:rPr>
        <w:t>MyISAM</w:t>
      </w:r>
      <w:r>
        <w:rPr>
          <w:rFonts w:ascii="Verdana" w:hAnsi="Verdana"/>
          <w:color w:val="000000"/>
          <w:sz w:val="20"/>
          <w:szCs w:val="20"/>
        </w:rPr>
        <w:t>和</w:t>
      </w:r>
      <w:r>
        <w:rPr>
          <w:rFonts w:ascii="Verdana" w:hAnsi="Verdana"/>
          <w:color w:val="000000"/>
          <w:sz w:val="20"/>
          <w:szCs w:val="20"/>
        </w:rPr>
        <w:t>InnDB</w:t>
      </w:r>
      <w:r>
        <w:rPr>
          <w:rFonts w:ascii="Verdana" w:hAnsi="Verdana"/>
          <w:color w:val="000000"/>
          <w:sz w:val="20"/>
          <w:szCs w:val="20"/>
        </w:rPr>
        <w:t>存储引擎介绍非聚集索引和聚集索引两种不同的索引实现形式。</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MySQL</w:t>
      </w:r>
      <w:r>
        <w:rPr>
          <w:rFonts w:ascii="Verdana" w:hAnsi="Verdana"/>
          <w:color w:val="000000"/>
        </w:rPr>
        <w:t>索引实现</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MySQL</w:t>
      </w:r>
      <w:r>
        <w:rPr>
          <w:rFonts w:ascii="Verdana" w:hAnsi="Verdana"/>
          <w:color w:val="000000"/>
          <w:sz w:val="20"/>
          <w:szCs w:val="20"/>
        </w:rPr>
        <w:t>中，索引属于存储引擎级别的概念，不同存储引擎对索引的实现方式是不同的，本文主要讨论</w:t>
      </w:r>
      <w:r>
        <w:rPr>
          <w:rFonts w:ascii="Verdana" w:hAnsi="Verdana"/>
          <w:color w:val="000000"/>
          <w:sz w:val="20"/>
          <w:szCs w:val="20"/>
        </w:rPr>
        <w:t>MyISAM</w:t>
      </w:r>
      <w:r>
        <w:rPr>
          <w:rFonts w:ascii="Verdana" w:hAnsi="Verdana"/>
          <w:color w:val="000000"/>
          <w:sz w:val="20"/>
          <w:szCs w:val="20"/>
        </w:rPr>
        <w:t>和</w:t>
      </w:r>
      <w:r>
        <w:rPr>
          <w:rFonts w:ascii="Verdana" w:hAnsi="Verdana"/>
          <w:color w:val="000000"/>
          <w:sz w:val="20"/>
          <w:szCs w:val="20"/>
        </w:rPr>
        <w:t>InnoDB</w:t>
      </w:r>
      <w:r>
        <w:rPr>
          <w:rFonts w:ascii="Verdana" w:hAnsi="Verdana"/>
          <w:color w:val="000000"/>
          <w:sz w:val="20"/>
          <w:szCs w:val="20"/>
        </w:rPr>
        <w:t>两个存储引擎</w:t>
      </w:r>
      <w:r>
        <w:rPr>
          <w:rFonts w:ascii="Verdana" w:hAnsi="Verdana"/>
          <w:color w:val="000000"/>
          <w:sz w:val="20"/>
          <w:szCs w:val="20"/>
        </w:rPr>
        <w:t>(</w:t>
      </w:r>
      <w:hyperlink r:id="rId19" w:history="1">
        <w:r>
          <w:rPr>
            <w:rStyle w:val="a9"/>
            <w:rFonts w:ascii="Verdana" w:hAnsi="Verdana"/>
            <w:color w:val="444444"/>
            <w:sz w:val="20"/>
            <w:szCs w:val="20"/>
          </w:rPr>
          <w:t>MySQL</w:t>
        </w:r>
        <w:r>
          <w:rPr>
            <w:rStyle w:val="a9"/>
            <w:rFonts w:ascii="Verdana" w:hAnsi="Verdana"/>
            <w:color w:val="444444"/>
            <w:sz w:val="20"/>
            <w:szCs w:val="20"/>
          </w:rPr>
          <w:t>数据库</w:t>
        </w:r>
        <w:r>
          <w:rPr>
            <w:rStyle w:val="a9"/>
            <w:rFonts w:ascii="Verdana" w:hAnsi="Verdana"/>
            <w:color w:val="444444"/>
            <w:sz w:val="20"/>
            <w:szCs w:val="20"/>
          </w:rPr>
          <w:t>MyISAM</w:t>
        </w:r>
        <w:r>
          <w:rPr>
            <w:rStyle w:val="a9"/>
            <w:rFonts w:ascii="Verdana" w:hAnsi="Verdana"/>
            <w:color w:val="444444"/>
            <w:sz w:val="20"/>
            <w:szCs w:val="20"/>
          </w:rPr>
          <w:t>和</w:t>
        </w:r>
        <w:r>
          <w:rPr>
            <w:rStyle w:val="a9"/>
            <w:rFonts w:ascii="Verdana" w:hAnsi="Verdana"/>
            <w:color w:val="444444"/>
            <w:sz w:val="20"/>
            <w:szCs w:val="20"/>
          </w:rPr>
          <w:t>InnoDB</w:t>
        </w:r>
        <w:r>
          <w:rPr>
            <w:rStyle w:val="a9"/>
            <w:rFonts w:ascii="Verdana" w:hAnsi="Verdana"/>
            <w:color w:val="444444"/>
            <w:sz w:val="20"/>
            <w:szCs w:val="20"/>
          </w:rPr>
          <w:t>存储引擎的比较</w:t>
        </w:r>
      </w:hyperlink>
      <w:r>
        <w:rPr>
          <w:rFonts w:ascii="Verdana" w:hAnsi="Verdana"/>
          <w:color w:val="000000"/>
          <w:sz w:val="20"/>
          <w:szCs w:val="20"/>
        </w:rPr>
        <w:t>)</w:t>
      </w:r>
      <w:r>
        <w:rPr>
          <w:rFonts w:ascii="Verdana" w:hAnsi="Verdana"/>
          <w:color w:val="000000"/>
          <w:sz w:val="20"/>
          <w:szCs w:val="20"/>
        </w:rPr>
        <w:t>的索引实现方式。</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MyISAM</w:t>
      </w:r>
      <w:r>
        <w:rPr>
          <w:rFonts w:ascii="Verdana" w:hAnsi="Verdana"/>
          <w:color w:val="000000"/>
          <w:sz w:val="24"/>
          <w:szCs w:val="24"/>
        </w:rPr>
        <w:t>索引实现</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MyISAM</w:t>
      </w:r>
      <w:r>
        <w:rPr>
          <w:rFonts w:ascii="Verdana" w:hAnsi="Verdana"/>
          <w:color w:val="000000"/>
          <w:sz w:val="20"/>
          <w:szCs w:val="20"/>
        </w:rPr>
        <w:t>引擎使用</w:t>
      </w:r>
      <w:r>
        <w:rPr>
          <w:rFonts w:ascii="Verdana" w:hAnsi="Verdana"/>
          <w:color w:val="000000"/>
          <w:sz w:val="20"/>
          <w:szCs w:val="20"/>
        </w:rPr>
        <w:t>B+Tree</w:t>
      </w:r>
      <w:r>
        <w:rPr>
          <w:rFonts w:ascii="Verdana" w:hAnsi="Verdana"/>
          <w:color w:val="000000"/>
          <w:sz w:val="20"/>
          <w:szCs w:val="20"/>
        </w:rPr>
        <w:t>作为索引结构，叶结点的</w:t>
      </w:r>
      <w:r>
        <w:rPr>
          <w:rFonts w:ascii="Verdana" w:hAnsi="Verdana"/>
          <w:color w:val="000000"/>
          <w:sz w:val="20"/>
          <w:szCs w:val="20"/>
        </w:rPr>
        <w:t>data</w:t>
      </w:r>
      <w:r>
        <w:rPr>
          <w:rFonts w:ascii="Verdana" w:hAnsi="Verdana"/>
          <w:color w:val="000000"/>
          <w:sz w:val="20"/>
          <w:szCs w:val="20"/>
        </w:rPr>
        <w:t>域存放的是数据记录的地址。下面是</w:t>
      </w:r>
      <w:r>
        <w:rPr>
          <w:rFonts w:ascii="Verdana" w:hAnsi="Verdana"/>
          <w:color w:val="000000"/>
          <w:sz w:val="20"/>
          <w:szCs w:val="20"/>
        </w:rPr>
        <w:t>MyISAM</w:t>
      </w:r>
      <w:r>
        <w:rPr>
          <w:rFonts w:ascii="Verdana" w:hAnsi="Verdana"/>
          <w:color w:val="000000"/>
          <w:sz w:val="20"/>
          <w:szCs w:val="20"/>
        </w:rPr>
        <w:t>索引的原理图：</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6324600" cy="5086350"/>
            <wp:effectExtent l="19050" t="0" r="0" b="0"/>
            <wp:docPr id="10" name="图片 10" descr="http://img.blog.csdn.net/20140328184146531?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328184146531?watermark/2/text/aHR0cDovL2Jsb2cuY3Nkbi5uZXQvZnVfems=/font/5a6L5L2T/fontsize/400/fill/I0JBQkFCMA==/dissolve/70/gravity/SouthEast"/>
                    <pic:cNvPicPr>
                      <a:picLocks noChangeAspect="1" noChangeArrowheads="1"/>
                    </pic:cNvPicPr>
                  </pic:nvPicPr>
                  <pic:blipFill>
                    <a:blip r:embed="rId20"/>
                    <a:srcRect/>
                    <a:stretch>
                      <a:fillRect/>
                    </a:stretch>
                  </pic:blipFill>
                  <pic:spPr bwMode="auto">
                    <a:xfrm>
                      <a:off x="0" y="0"/>
                      <a:ext cx="6324600" cy="508635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8</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这里设表一共有三列，假设我们以</w:t>
      </w:r>
      <w:r>
        <w:rPr>
          <w:rFonts w:ascii="Verdana" w:hAnsi="Verdana"/>
          <w:color w:val="000000"/>
          <w:sz w:val="20"/>
          <w:szCs w:val="20"/>
        </w:rPr>
        <w:t>Col1</w:t>
      </w:r>
      <w:r>
        <w:rPr>
          <w:rFonts w:ascii="Verdana" w:hAnsi="Verdana"/>
          <w:color w:val="000000"/>
          <w:sz w:val="20"/>
          <w:szCs w:val="20"/>
        </w:rPr>
        <w:t>为主键，则图</w:t>
      </w:r>
      <w:r>
        <w:rPr>
          <w:rFonts w:ascii="Verdana" w:hAnsi="Verdana"/>
          <w:color w:val="000000"/>
          <w:sz w:val="20"/>
          <w:szCs w:val="20"/>
        </w:rPr>
        <w:t>8</w:t>
      </w:r>
      <w:r>
        <w:rPr>
          <w:rFonts w:ascii="Verdana" w:hAnsi="Verdana"/>
          <w:color w:val="000000"/>
          <w:sz w:val="20"/>
          <w:szCs w:val="20"/>
        </w:rPr>
        <w:t>是一个</w:t>
      </w:r>
      <w:r>
        <w:rPr>
          <w:rFonts w:ascii="Verdana" w:hAnsi="Verdana"/>
          <w:color w:val="000000"/>
          <w:sz w:val="20"/>
          <w:szCs w:val="20"/>
        </w:rPr>
        <w:t>MyISAM</w:t>
      </w:r>
      <w:r>
        <w:rPr>
          <w:rFonts w:ascii="Verdana" w:hAnsi="Verdana"/>
          <w:color w:val="000000"/>
          <w:sz w:val="20"/>
          <w:szCs w:val="20"/>
        </w:rPr>
        <w:t>表的主索引（</w:t>
      </w:r>
      <w:r>
        <w:rPr>
          <w:rFonts w:ascii="Verdana" w:hAnsi="Verdana"/>
          <w:color w:val="000000"/>
          <w:sz w:val="20"/>
          <w:szCs w:val="20"/>
        </w:rPr>
        <w:t>Primary key</w:t>
      </w:r>
      <w:r>
        <w:rPr>
          <w:rFonts w:ascii="Verdana" w:hAnsi="Verdana"/>
          <w:color w:val="000000"/>
          <w:sz w:val="20"/>
          <w:szCs w:val="20"/>
        </w:rPr>
        <w:t>）示意。可以看出</w:t>
      </w:r>
      <w:r>
        <w:rPr>
          <w:rFonts w:ascii="Verdana" w:hAnsi="Verdana"/>
          <w:color w:val="000000"/>
          <w:sz w:val="20"/>
          <w:szCs w:val="20"/>
        </w:rPr>
        <w:t>MyISAM</w:t>
      </w:r>
      <w:r>
        <w:rPr>
          <w:rFonts w:ascii="Verdana" w:hAnsi="Verdana"/>
          <w:color w:val="000000"/>
          <w:sz w:val="20"/>
          <w:szCs w:val="20"/>
        </w:rPr>
        <w:t>的索引文件仅仅保存数据记录的地址。在</w:t>
      </w:r>
      <w:r>
        <w:rPr>
          <w:rFonts w:ascii="Verdana" w:hAnsi="Verdana"/>
          <w:color w:val="000000"/>
          <w:sz w:val="20"/>
          <w:szCs w:val="20"/>
        </w:rPr>
        <w:t>MyISAM</w:t>
      </w:r>
      <w:r>
        <w:rPr>
          <w:rFonts w:ascii="Verdana" w:hAnsi="Verdana"/>
          <w:color w:val="000000"/>
          <w:sz w:val="20"/>
          <w:szCs w:val="20"/>
        </w:rPr>
        <w:t>中，主索引和辅助索引（</w:t>
      </w:r>
      <w:r>
        <w:rPr>
          <w:rFonts w:ascii="Verdana" w:hAnsi="Verdana"/>
          <w:color w:val="000000"/>
          <w:sz w:val="20"/>
          <w:szCs w:val="20"/>
        </w:rPr>
        <w:t>Secondary key</w:t>
      </w:r>
      <w:r>
        <w:rPr>
          <w:rFonts w:ascii="Verdana" w:hAnsi="Verdana"/>
          <w:color w:val="000000"/>
          <w:sz w:val="20"/>
          <w:szCs w:val="20"/>
        </w:rPr>
        <w:t>）在结构上没有任何区别，只是主索引要求</w:t>
      </w:r>
      <w:r>
        <w:rPr>
          <w:rFonts w:ascii="Verdana" w:hAnsi="Verdana"/>
          <w:color w:val="000000"/>
          <w:sz w:val="20"/>
          <w:szCs w:val="20"/>
        </w:rPr>
        <w:t>key</w:t>
      </w:r>
      <w:r>
        <w:rPr>
          <w:rFonts w:ascii="Verdana" w:hAnsi="Verdana"/>
          <w:color w:val="000000"/>
          <w:sz w:val="20"/>
          <w:szCs w:val="20"/>
        </w:rPr>
        <w:t>是唯一的，而辅助索引的</w:t>
      </w:r>
      <w:r>
        <w:rPr>
          <w:rFonts w:ascii="Verdana" w:hAnsi="Verdana"/>
          <w:color w:val="000000"/>
          <w:sz w:val="20"/>
          <w:szCs w:val="20"/>
        </w:rPr>
        <w:t>key</w:t>
      </w:r>
      <w:r>
        <w:rPr>
          <w:rFonts w:ascii="Verdana" w:hAnsi="Verdana"/>
          <w:color w:val="000000"/>
          <w:sz w:val="20"/>
          <w:szCs w:val="20"/>
        </w:rPr>
        <w:t>可以重复。如果我们在</w:t>
      </w:r>
      <w:r>
        <w:rPr>
          <w:rFonts w:ascii="Verdana" w:hAnsi="Verdana"/>
          <w:color w:val="000000"/>
          <w:sz w:val="20"/>
          <w:szCs w:val="20"/>
        </w:rPr>
        <w:t>Col2</w:t>
      </w:r>
      <w:r>
        <w:rPr>
          <w:rFonts w:ascii="Verdana" w:hAnsi="Verdana"/>
          <w:color w:val="000000"/>
          <w:sz w:val="20"/>
          <w:szCs w:val="20"/>
        </w:rPr>
        <w:t>上建立一个辅助索引，则此索引的结构如下图所示：</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6324600" cy="5086350"/>
            <wp:effectExtent l="19050" t="0" r="0" b="0"/>
            <wp:docPr id="11" name="图片 11" descr="http://img.blog.csdn.net/20140328184211609?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328184211609?watermark/2/text/aHR0cDovL2Jsb2cuY3Nkbi5uZXQvZnVfems=/font/5a6L5L2T/fontsize/400/fill/I0JBQkFCMA==/dissolve/70/gravity/SouthEast"/>
                    <pic:cNvPicPr>
                      <a:picLocks noChangeAspect="1" noChangeArrowheads="1"/>
                    </pic:cNvPicPr>
                  </pic:nvPicPr>
                  <pic:blipFill>
                    <a:blip r:embed="rId21"/>
                    <a:srcRect/>
                    <a:stretch>
                      <a:fillRect/>
                    </a:stretch>
                  </pic:blipFill>
                  <pic:spPr bwMode="auto">
                    <a:xfrm>
                      <a:off x="0" y="0"/>
                      <a:ext cx="6324600" cy="508635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9</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同样也是一颗</w:t>
      </w:r>
      <w:r>
        <w:rPr>
          <w:rFonts w:ascii="Verdana" w:hAnsi="Verdana"/>
          <w:color w:val="000000"/>
          <w:sz w:val="20"/>
          <w:szCs w:val="20"/>
        </w:rPr>
        <w:t>B+Tree</w:t>
      </w:r>
      <w:r>
        <w:rPr>
          <w:rFonts w:ascii="Verdana" w:hAnsi="Verdana"/>
          <w:color w:val="000000"/>
          <w:sz w:val="20"/>
          <w:szCs w:val="20"/>
        </w:rPr>
        <w:t>，</w:t>
      </w:r>
      <w:r>
        <w:rPr>
          <w:rFonts w:ascii="Verdana" w:hAnsi="Verdana"/>
          <w:color w:val="000000"/>
          <w:sz w:val="20"/>
          <w:szCs w:val="20"/>
        </w:rPr>
        <w:t>data</w:t>
      </w:r>
      <w:r>
        <w:rPr>
          <w:rFonts w:ascii="Verdana" w:hAnsi="Verdana"/>
          <w:color w:val="000000"/>
          <w:sz w:val="20"/>
          <w:szCs w:val="20"/>
        </w:rPr>
        <w:t>域保存数据记录的地址。因此，</w:t>
      </w:r>
      <w:r>
        <w:rPr>
          <w:rFonts w:ascii="Verdana" w:hAnsi="Verdana"/>
          <w:color w:val="000000"/>
          <w:sz w:val="20"/>
          <w:szCs w:val="20"/>
        </w:rPr>
        <w:t>MyISAM</w:t>
      </w:r>
      <w:r>
        <w:rPr>
          <w:rFonts w:ascii="Verdana" w:hAnsi="Verdana"/>
          <w:color w:val="000000"/>
          <w:sz w:val="20"/>
          <w:szCs w:val="20"/>
        </w:rPr>
        <w:t>中索引检索的算法为首先按照</w:t>
      </w:r>
      <w:r>
        <w:rPr>
          <w:rFonts w:ascii="Verdana" w:hAnsi="Verdana"/>
          <w:color w:val="000000"/>
          <w:sz w:val="20"/>
          <w:szCs w:val="20"/>
        </w:rPr>
        <w:t>B+Tree</w:t>
      </w:r>
      <w:r>
        <w:rPr>
          <w:rFonts w:ascii="Verdana" w:hAnsi="Verdana"/>
          <w:color w:val="000000"/>
          <w:sz w:val="20"/>
          <w:szCs w:val="20"/>
        </w:rPr>
        <w:t>搜索算法搜索索引，如果指定的</w:t>
      </w:r>
      <w:r>
        <w:rPr>
          <w:rFonts w:ascii="Verdana" w:hAnsi="Verdana"/>
          <w:color w:val="000000"/>
          <w:sz w:val="20"/>
          <w:szCs w:val="20"/>
        </w:rPr>
        <w:t>Key</w:t>
      </w:r>
      <w:r>
        <w:rPr>
          <w:rFonts w:ascii="Verdana" w:hAnsi="Verdana"/>
          <w:color w:val="000000"/>
          <w:sz w:val="20"/>
          <w:szCs w:val="20"/>
        </w:rPr>
        <w:t>存在，则取出其</w:t>
      </w:r>
      <w:r>
        <w:rPr>
          <w:rFonts w:ascii="Verdana" w:hAnsi="Verdana"/>
          <w:color w:val="000000"/>
          <w:sz w:val="20"/>
          <w:szCs w:val="20"/>
        </w:rPr>
        <w:t>data</w:t>
      </w:r>
      <w:r>
        <w:rPr>
          <w:rFonts w:ascii="Verdana" w:hAnsi="Verdana"/>
          <w:color w:val="000000"/>
          <w:sz w:val="20"/>
          <w:szCs w:val="20"/>
        </w:rPr>
        <w:t>域的值，然后以</w:t>
      </w:r>
      <w:r>
        <w:rPr>
          <w:rFonts w:ascii="Verdana" w:hAnsi="Verdana"/>
          <w:color w:val="000000"/>
          <w:sz w:val="20"/>
          <w:szCs w:val="20"/>
        </w:rPr>
        <w:t>data</w:t>
      </w:r>
      <w:r>
        <w:rPr>
          <w:rFonts w:ascii="Verdana" w:hAnsi="Verdana"/>
          <w:color w:val="000000"/>
          <w:sz w:val="20"/>
          <w:szCs w:val="20"/>
        </w:rPr>
        <w:t>域的值为地址，读取相应数据记录。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MyISAM</w:t>
      </w:r>
      <w:r>
        <w:rPr>
          <w:rFonts w:ascii="Verdana" w:hAnsi="Verdana"/>
          <w:color w:val="000000"/>
          <w:sz w:val="20"/>
          <w:szCs w:val="20"/>
        </w:rPr>
        <w:t>的索引方式也叫做</w:t>
      </w:r>
      <w:r>
        <w:rPr>
          <w:rFonts w:ascii="Verdana" w:hAnsi="Verdana"/>
          <w:color w:val="000000"/>
          <w:sz w:val="20"/>
          <w:szCs w:val="20"/>
        </w:rPr>
        <w:t>“</w:t>
      </w:r>
      <w:r>
        <w:rPr>
          <w:rFonts w:ascii="Verdana" w:hAnsi="Verdana"/>
          <w:color w:val="000000"/>
          <w:sz w:val="20"/>
          <w:szCs w:val="20"/>
        </w:rPr>
        <w:t>非聚集</w:t>
      </w:r>
      <w:r>
        <w:rPr>
          <w:rFonts w:ascii="Verdana" w:hAnsi="Verdana"/>
          <w:color w:val="000000"/>
          <w:sz w:val="20"/>
          <w:szCs w:val="20"/>
        </w:rPr>
        <w:t>”</w:t>
      </w:r>
      <w:r>
        <w:rPr>
          <w:rFonts w:ascii="Verdana" w:hAnsi="Verdana"/>
          <w:color w:val="000000"/>
          <w:sz w:val="20"/>
          <w:szCs w:val="20"/>
        </w:rPr>
        <w:t>的，之所以这么称呼是为了与</w:t>
      </w:r>
      <w:r>
        <w:rPr>
          <w:rFonts w:ascii="Verdana" w:hAnsi="Verdana"/>
          <w:color w:val="000000"/>
          <w:sz w:val="20"/>
          <w:szCs w:val="20"/>
        </w:rPr>
        <w:t>InnoDB</w:t>
      </w:r>
      <w:r>
        <w:rPr>
          <w:rFonts w:ascii="Verdana" w:hAnsi="Verdana"/>
          <w:color w:val="000000"/>
          <w:sz w:val="20"/>
          <w:szCs w:val="20"/>
        </w:rPr>
        <w:t>的聚集索引区分。</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InnoDB</w:t>
      </w:r>
      <w:r>
        <w:rPr>
          <w:rFonts w:ascii="Verdana" w:hAnsi="Verdana"/>
          <w:color w:val="000000"/>
          <w:sz w:val="24"/>
          <w:szCs w:val="24"/>
        </w:rPr>
        <w:t>索引实现</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虽然</w:t>
      </w:r>
      <w:r>
        <w:rPr>
          <w:rFonts w:ascii="Verdana" w:hAnsi="Verdana"/>
          <w:color w:val="000000"/>
          <w:sz w:val="20"/>
          <w:szCs w:val="20"/>
        </w:rPr>
        <w:t>InnoDB</w:t>
      </w:r>
      <w:r>
        <w:rPr>
          <w:rFonts w:ascii="Verdana" w:hAnsi="Verdana"/>
          <w:color w:val="000000"/>
          <w:sz w:val="20"/>
          <w:szCs w:val="20"/>
        </w:rPr>
        <w:t>也使用</w:t>
      </w:r>
      <w:r>
        <w:rPr>
          <w:rFonts w:ascii="Verdana" w:hAnsi="Verdana"/>
          <w:color w:val="000000"/>
          <w:sz w:val="20"/>
          <w:szCs w:val="20"/>
        </w:rPr>
        <w:t>B+Tree</w:t>
      </w:r>
      <w:r>
        <w:rPr>
          <w:rFonts w:ascii="Verdana" w:hAnsi="Verdana"/>
          <w:color w:val="000000"/>
          <w:sz w:val="20"/>
          <w:szCs w:val="20"/>
        </w:rPr>
        <w:t>作为索引结构，但具体实现方式却与</w:t>
      </w:r>
      <w:r>
        <w:rPr>
          <w:rFonts w:ascii="Verdana" w:hAnsi="Verdana"/>
          <w:color w:val="000000"/>
          <w:sz w:val="20"/>
          <w:szCs w:val="20"/>
        </w:rPr>
        <w:t>MyISAM</w:t>
      </w:r>
      <w:r>
        <w:rPr>
          <w:rFonts w:ascii="Verdana" w:hAnsi="Verdana"/>
          <w:color w:val="000000"/>
          <w:sz w:val="20"/>
          <w:szCs w:val="20"/>
        </w:rPr>
        <w:t>截然不同。</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第一个重大区别是</w:t>
      </w:r>
      <w:r>
        <w:rPr>
          <w:rFonts w:ascii="Verdana" w:hAnsi="Verdana"/>
          <w:color w:val="000000"/>
          <w:sz w:val="20"/>
          <w:szCs w:val="20"/>
        </w:rPr>
        <w:t>InnoDB</w:t>
      </w:r>
      <w:r>
        <w:rPr>
          <w:rFonts w:ascii="Verdana" w:hAnsi="Verdana"/>
          <w:color w:val="000000"/>
          <w:sz w:val="20"/>
          <w:szCs w:val="20"/>
        </w:rPr>
        <w:t>的数据文件本身就是索引文件。从上文知道，</w:t>
      </w:r>
      <w:r>
        <w:rPr>
          <w:rFonts w:ascii="Verdana" w:hAnsi="Verdana"/>
          <w:color w:val="000000"/>
          <w:sz w:val="20"/>
          <w:szCs w:val="20"/>
        </w:rPr>
        <w:t>MyISAM</w:t>
      </w:r>
      <w:r>
        <w:rPr>
          <w:rFonts w:ascii="Verdana" w:hAnsi="Verdana"/>
          <w:color w:val="000000"/>
          <w:sz w:val="20"/>
          <w:szCs w:val="20"/>
        </w:rPr>
        <w:t>索引文件和数据文件是分离的，索引文件仅保存数据记录的地址。而在</w:t>
      </w:r>
      <w:r>
        <w:rPr>
          <w:rFonts w:ascii="Verdana" w:hAnsi="Verdana"/>
          <w:color w:val="000000"/>
          <w:sz w:val="20"/>
          <w:szCs w:val="20"/>
        </w:rPr>
        <w:t>InnoDB</w:t>
      </w:r>
      <w:r>
        <w:rPr>
          <w:rFonts w:ascii="Verdana" w:hAnsi="Verdana"/>
          <w:color w:val="000000"/>
          <w:sz w:val="20"/>
          <w:szCs w:val="20"/>
        </w:rPr>
        <w:t>中，表数据文件本身就是按</w:t>
      </w:r>
      <w:r>
        <w:rPr>
          <w:rFonts w:ascii="Verdana" w:hAnsi="Verdana"/>
          <w:color w:val="000000"/>
          <w:sz w:val="20"/>
          <w:szCs w:val="20"/>
        </w:rPr>
        <w:t>B+Tree</w:t>
      </w:r>
      <w:r>
        <w:rPr>
          <w:rFonts w:ascii="Verdana" w:hAnsi="Verdana"/>
          <w:color w:val="000000"/>
          <w:sz w:val="20"/>
          <w:szCs w:val="20"/>
        </w:rPr>
        <w:t>组织的一个索引结构，这棵树的叶结点</w:t>
      </w:r>
      <w:r>
        <w:rPr>
          <w:rFonts w:ascii="Verdana" w:hAnsi="Verdana"/>
          <w:color w:val="000000"/>
          <w:sz w:val="20"/>
          <w:szCs w:val="20"/>
        </w:rPr>
        <w:t>data</w:t>
      </w:r>
      <w:r>
        <w:rPr>
          <w:rFonts w:ascii="Verdana" w:hAnsi="Verdana"/>
          <w:color w:val="000000"/>
          <w:sz w:val="20"/>
          <w:szCs w:val="20"/>
        </w:rPr>
        <w:t>域保存了完整的数据记录。这个索引的</w:t>
      </w:r>
      <w:r>
        <w:rPr>
          <w:rFonts w:ascii="Verdana" w:hAnsi="Verdana"/>
          <w:color w:val="000000"/>
          <w:sz w:val="20"/>
          <w:szCs w:val="20"/>
        </w:rPr>
        <w:t>key</w:t>
      </w:r>
      <w:r>
        <w:rPr>
          <w:rFonts w:ascii="Verdana" w:hAnsi="Verdana"/>
          <w:color w:val="000000"/>
          <w:sz w:val="20"/>
          <w:szCs w:val="20"/>
        </w:rPr>
        <w:t>是数据表的主键，因此</w:t>
      </w:r>
      <w:r>
        <w:rPr>
          <w:rFonts w:ascii="Verdana" w:hAnsi="Verdana"/>
          <w:color w:val="000000"/>
          <w:sz w:val="20"/>
          <w:szCs w:val="20"/>
        </w:rPr>
        <w:t>InnoDB</w:t>
      </w:r>
      <w:r>
        <w:rPr>
          <w:rFonts w:ascii="Verdana" w:hAnsi="Verdana"/>
          <w:color w:val="000000"/>
          <w:sz w:val="20"/>
          <w:szCs w:val="20"/>
        </w:rPr>
        <w:t>表数据文件本身就是主索引。</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172075" cy="2295525"/>
            <wp:effectExtent l="19050" t="0" r="9525" b="0"/>
            <wp:docPr id="12" name="图片 12" descr="http://img.blog.csdn.net/20140328184229875?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328184229875?watermark/2/text/aHR0cDovL2Jsb2cuY3Nkbi5uZXQvZnVfems=/font/5a6L5L2T/fontsize/400/fill/I0JBQkFCMA==/dissolve/70/gravity/SouthEast"/>
                    <pic:cNvPicPr>
                      <a:picLocks noChangeAspect="1" noChangeArrowheads="1"/>
                    </pic:cNvPicPr>
                  </pic:nvPicPr>
                  <pic:blipFill>
                    <a:blip r:embed="rId22"/>
                    <a:srcRect/>
                    <a:stretch>
                      <a:fillRect/>
                    </a:stretch>
                  </pic:blipFill>
                  <pic:spPr bwMode="auto">
                    <a:xfrm>
                      <a:off x="0" y="0"/>
                      <a:ext cx="5172075" cy="229552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10</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10</w:t>
      </w:r>
      <w:r>
        <w:rPr>
          <w:rFonts w:ascii="Verdana" w:hAnsi="Verdana"/>
          <w:color w:val="000000"/>
          <w:sz w:val="20"/>
          <w:szCs w:val="20"/>
        </w:rPr>
        <w:t>是</w:t>
      </w:r>
      <w:r>
        <w:rPr>
          <w:rFonts w:ascii="Verdana" w:hAnsi="Verdana"/>
          <w:color w:val="000000"/>
          <w:sz w:val="20"/>
          <w:szCs w:val="20"/>
        </w:rPr>
        <w:t>InnoDB</w:t>
      </w:r>
      <w:r>
        <w:rPr>
          <w:rFonts w:ascii="Verdana" w:hAnsi="Verdana"/>
          <w:color w:val="000000"/>
          <w:sz w:val="20"/>
          <w:szCs w:val="20"/>
        </w:rPr>
        <w:t>主索引（同时也是数据文件）的示意图，可以看到叶结点包含了完整的数据记录。这种索引叫做聚集索引。因为</w:t>
      </w:r>
      <w:r>
        <w:rPr>
          <w:rFonts w:ascii="Verdana" w:hAnsi="Verdana"/>
          <w:color w:val="000000"/>
          <w:sz w:val="20"/>
          <w:szCs w:val="20"/>
        </w:rPr>
        <w:t>InnoDB</w:t>
      </w:r>
      <w:r>
        <w:rPr>
          <w:rFonts w:ascii="Verdana" w:hAnsi="Verdana"/>
          <w:color w:val="000000"/>
          <w:sz w:val="20"/>
          <w:szCs w:val="20"/>
        </w:rPr>
        <w:t>的数据文件本身要按主键聚集，所以</w:t>
      </w:r>
      <w:r>
        <w:rPr>
          <w:rFonts w:ascii="Verdana" w:hAnsi="Verdana"/>
          <w:color w:val="000000"/>
          <w:sz w:val="20"/>
          <w:szCs w:val="20"/>
        </w:rPr>
        <w:t>InnoDB</w:t>
      </w:r>
      <w:r>
        <w:rPr>
          <w:rFonts w:ascii="Verdana" w:hAnsi="Verdana"/>
          <w:color w:val="000000"/>
          <w:sz w:val="20"/>
          <w:szCs w:val="20"/>
        </w:rPr>
        <w:t>要求表必须有主键（</w:t>
      </w:r>
      <w:r>
        <w:rPr>
          <w:rFonts w:ascii="Verdana" w:hAnsi="Verdana"/>
          <w:color w:val="000000"/>
          <w:sz w:val="20"/>
          <w:szCs w:val="20"/>
        </w:rPr>
        <w:t>MyISAM</w:t>
      </w:r>
      <w:r>
        <w:rPr>
          <w:rFonts w:ascii="Verdana" w:hAnsi="Verdana"/>
          <w:color w:val="000000"/>
          <w:sz w:val="20"/>
          <w:szCs w:val="20"/>
        </w:rPr>
        <w:t>可以没有），如果没有显式指定，则</w:t>
      </w:r>
      <w:r>
        <w:rPr>
          <w:rFonts w:ascii="Verdana" w:hAnsi="Verdana"/>
          <w:color w:val="000000"/>
          <w:sz w:val="20"/>
          <w:szCs w:val="20"/>
        </w:rPr>
        <w:t>MySQL</w:t>
      </w:r>
      <w:r>
        <w:rPr>
          <w:rFonts w:ascii="Verdana" w:hAnsi="Verdana"/>
          <w:color w:val="000000"/>
          <w:sz w:val="20"/>
          <w:szCs w:val="20"/>
        </w:rPr>
        <w:t>系统会自动选择一个可以唯一标识数据记录的列作为主键，如果不存在这种列，则</w:t>
      </w:r>
      <w:r>
        <w:rPr>
          <w:rFonts w:ascii="Verdana" w:hAnsi="Verdana"/>
          <w:color w:val="000000"/>
          <w:sz w:val="20"/>
          <w:szCs w:val="20"/>
        </w:rPr>
        <w:t>MySQL</w:t>
      </w:r>
      <w:r>
        <w:rPr>
          <w:rFonts w:ascii="Verdana" w:hAnsi="Verdana"/>
          <w:color w:val="000000"/>
          <w:sz w:val="20"/>
          <w:szCs w:val="20"/>
        </w:rPr>
        <w:t>自动为</w:t>
      </w:r>
      <w:r>
        <w:rPr>
          <w:rFonts w:ascii="Verdana" w:hAnsi="Verdana"/>
          <w:color w:val="000000"/>
          <w:sz w:val="20"/>
          <w:szCs w:val="20"/>
        </w:rPr>
        <w:t>InnoDB</w:t>
      </w:r>
      <w:r>
        <w:rPr>
          <w:rFonts w:ascii="Verdana" w:hAnsi="Verdana"/>
          <w:color w:val="000000"/>
          <w:sz w:val="20"/>
          <w:szCs w:val="20"/>
        </w:rPr>
        <w:t>表生成一个隐含字段作为主键，这个字段长度为</w:t>
      </w:r>
      <w:r>
        <w:rPr>
          <w:rFonts w:ascii="Verdana" w:hAnsi="Verdana"/>
          <w:color w:val="000000"/>
          <w:sz w:val="20"/>
          <w:szCs w:val="20"/>
        </w:rPr>
        <w:t>6</w:t>
      </w:r>
      <w:r>
        <w:rPr>
          <w:rFonts w:ascii="Verdana" w:hAnsi="Verdana"/>
          <w:color w:val="000000"/>
          <w:sz w:val="20"/>
          <w:szCs w:val="20"/>
        </w:rPr>
        <w:t>个字节，类型为长整形。</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第二个与</w:t>
      </w:r>
      <w:r>
        <w:rPr>
          <w:rFonts w:ascii="Verdana" w:hAnsi="Verdana"/>
          <w:color w:val="000000"/>
          <w:sz w:val="20"/>
          <w:szCs w:val="20"/>
        </w:rPr>
        <w:t>MyISAM</w:t>
      </w:r>
      <w:r>
        <w:rPr>
          <w:rFonts w:ascii="Verdana" w:hAnsi="Verdana"/>
          <w:color w:val="000000"/>
          <w:sz w:val="20"/>
          <w:szCs w:val="20"/>
        </w:rPr>
        <w:t>索引的不同是</w:t>
      </w:r>
      <w:r>
        <w:rPr>
          <w:rFonts w:ascii="Verdana" w:hAnsi="Verdana"/>
          <w:color w:val="000000"/>
          <w:sz w:val="20"/>
          <w:szCs w:val="20"/>
        </w:rPr>
        <w:t>InnoDB</w:t>
      </w:r>
      <w:r>
        <w:rPr>
          <w:rFonts w:ascii="Verdana" w:hAnsi="Verdana"/>
          <w:color w:val="000000"/>
          <w:sz w:val="20"/>
          <w:szCs w:val="20"/>
        </w:rPr>
        <w:t>的辅助索引</w:t>
      </w:r>
      <w:r>
        <w:rPr>
          <w:rFonts w:ascii="Verdana" w:hAnsi="Verdana"/>
          <w:color w:val="000000"/>
          <w:sz w:val="20"/>
          <w:szCs w:val="20"/>
        </w:rPr>
        <w:t>data</w:t>
      </w:r>
      <w:r>
        <w:rPr>
          <w:rFonts w:ascii="Verdana" w:hAnsi="Verdana"/>
          <w:color w:val="000000"/>
          <w:sz w:val="20"/>
          <w:szCs w:val="20"/>
        </w:rPr>
        <w:t>域存储相应记录主键的值而不是地址。换句话说，</w:t>
      </w:r>
      <w:r>
        <w:rPr>
          <w:rFonts w:ascii="Verdana" w:hAnsi="Verdana"/>
          <w:color w:val="000000"/>
          <w:sz w:val="20"/>
          <w:szCs w:val="20"/>
        </w:rPr>
        <w:t>InnoDB</w:t>
      </w:r>
      <w:r>
        <w:rPr>
          <w:rFonts w:ascii="Verdana" w:hAnsi="Verdana"/>
          <w:color w:val="000000"/>
          <w:sz w:val="20"/>
          <w:szCs w:val="20"/>
        </w:rPr>
        <w:t>的所有辅助索引都引用主键作为</w:t>
      </w:r>
      <w:r>
        <w:rPr>
          <w:rFonts w:ascii="Verdana" w:hAnsi="Verdana"/>
          <w:color w:val="000000"/>
          <w:sz w:val="20"/>
          <w:szCs w:val="20"/>
        </w:rPr>
        <w:t>data</w:t>
      </w:r>
      <w:r>
        <w:rPr>
          <w:rFonts w:ascii="Verdana" w:hAnsi="Verdana"/>
          <w:color w:val="000000"/>
          <w:sz w:val="20"/>
          <w:szCs w:val="20"/>
        </w:rPr>
        <w:t>域。例如，图</w:t>
      </w:r>
      <w:r>
        <w:rPr>
          <w:rFonts w:ascii="Verdana" w:hAnsi="Verdana"/>
          <w:color w:val="000000"/>
          <w:sz w:val="20"/>
          <w:szCs w:val="20"/>
        </w:rPr>
        <w:t>11</w:t>
      </w:r>
      <w:r>
        <w:rPr>
          <w:rFonts w:ascii="Verdana" w:hAnsi="Verdana"/>
          <w:color w:val="000000"/>
          <w:sz w:val="20"/>
          <w:szCs w:val="20"/>
        </w:rPr>
        <w:t>为定义在</w:t>
      </w:r>
      <w:r>
        <w:rPr>
          <w:rFonts w:ascii="Verdana" w:hAnsi="Verdana"/>
          <w:color w:val="000000"/>
          <w:sz w:val="20"/>
          <w:szCs w:val="20"/>
        </w:rPr>
        <w:t>Col3</w:t>
      </w:r>
      <w:r>
        <w:rPr>
          <w:rFonts w:ascii="Verdana" w:hAnsi="Verdana"/>
          <w:color w:val="000000"/>
          <w:sz w:val="20"/>
          <w:szCs w:val="20"/>
        </w:rPr>
        <w:t>上的一个辅助索引：</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172075" cy="2114550"/>
            <wp:effectExtent l="19050" t="0" r="9525" b="0"/>
            <wp:docPr id="13" name="图片 13" descr="http://img.blog.csdn.net/20140328184248265?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328184248265?watermark/2/text/aHR0cDovL2Jsb2cuY3Nkbi5uZXQvZnVfems=/font/5a6L5L2T/fontsize/400/fill/I0JBQkFCMA==/dissolve/70/gravity/SouthEast"/>
                    <pic:cNvPicPr>
                      <a:picLocks noChangeAspect="1" noChangeArrowheads="1"/>
                    </pic:cNvPicPr>
                  </pic:nvPicPr>
                  <pic:blipFill>
                    <a:blip r:embed="rId23"/>
                    <a:srcRect/>
                    <a:stretch>
                      <a:fillRect/>
                    </a:stretch>
                  </pic:blipFill>
                  <pic:spPr bwMode="auto">
                    <a:xfrm>
                      <a:off x="0" y="0"/>
                      <a:ext cx="5172075" cy="211455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11</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这里以英文字符的</w:t>
      </w:r>
      <w:r>
        <w:rPr>
          <w:rFonts w:ascii="Verdana" w:hAnsi="Verdana"/>
          <w:color w:val="000000"/>
          <w:sz w:val="20"/>
          <w:szCs w:val="20"/>
        </w:rPr>
        <w:t>ASCII</w:t>
      </w:r>
      <w:r>
        <w:rPr>
          <w:rFonts w:ascii="Verdana" w:hAnsi="Verdana"/>
          <w:color w:val="000000"/>
          <w:sz w:val="20"/>
          <w:szCs w:val="20"/>
        </w:rPr>
        <w:t>码作为比较准则。聚集索引这种实现方式使得按主键的搜索十分高效，但是辅助索引搜索需要检索两遍索引：首先检索辅助索引获得主键，然后用主键到主索引中检索获得记录。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了解不同存储引擎的索引实现方式对于正确使用和优化索引都非常有帮助，例如知道了</w:t>
      </w:r>
      <w:r>
        <w:rPr>
          <w:rFonts w:ascii="Verdana" w:hAnsi="Verdana"/>
          <w:color w:val="000000"/>
          <w:sz w:val="20"/>
          <w:szCs w:val="20"/>
        </w:rPr>
        <w:t>InnoDB</w:t>
      </w:r>
      <w:r>
        <w:rPr>
          <w:rFonts w:ascii="Verdana" w:hAnsi="Verdana"/>
          <w:color w:val="000000"/>
          <w:sz w:val="20"/>
          <w:szCs w:val="20"/>
        </w:rPr>
        <w:t>的索引实现后，就很容易明白为什么不建议使用过长的字段作为主键，因为所有辅助索引都引用主索引，过长的主索引会令辅助索引变得过大。再例如，用非单调的字段作为主键在</w:t>
      </w:r>
      <w:r>
        <w:rPr>
          <w:rFonts w:ascii="Verdana" w:hAnsi="Verdana"/>
          <w:color w:val="000000"/>
          <w:sz w:val="20"/>
          <w:szCs w:val="20"/>
        </w:rPr>
        <w:t>InnoDB</w:t>
      </w:r>
      <w:r>
        <w:rPr>
          <w:rFonts w:ascii="Verdana" w:hAnsi="Verdana"/>
          <w:color w:val="000000"/>
          <w:sz w:val="20"/>
          <w:szCs w:val="20"/>
        </w:rPr>
        <w:t>中不是个好主意，因为</w:t>
      </w:r>
      <w:r>
        <w:rPr>
          <w:rFonts w:ascii="Verdana" w:hAnsi="Verdana"/>
          <w:color w:val="000000"/>
          <w:sz w:val="20"/>
          <w:szCs w:val="20"/>
        </w:rPr>
        <w:t>InnoDB</w:t>
      </w:r>
      <w:r>
        <w:rPr>
          <w:rFonts w:ascii="Verdana" w:hAnsi="Verdana"/>
          <w:color w:val="000000"/>
          <w:sz w:val="20"/>
          <w:szCs w:val="20"/>
        </w:rPr>
        <w:t>数据文件本身是一颗</w:t>
      </w:r>
      <w:r>
        <w:rPr>
          <w:rFonts w:ascii="Verdana" w:hAnsi="Verdana"/>
          <w:color w:val="000000"/>
          <w:sz w:val="20"/>
          <w:szCs w:val="20"/>
        </w:rPr>
        <w:t>B+Tree</w:t>
      </w:r>
      <w:r>
        <w:rPr>
          <w:rFonts w:ascii="Verdana" w:hAnsi="Verdana"/>
          <w:color w:val="000000"/>
          <w:sz w:val="20"/>
          <w:szCs w:val="20"/>
        </w:rPr>
        <w:t>，非单调的主键会造成在插入新记录时数据文件为了维持</w:t>
      </w:r>
      <w:r>
        <w:rPr>
          <w:rFonts w:ascii="Verdana" w:hAnsi="Verdana"/>
          <w:color w:val="000000"/>
          <w:sz w:val="20"/>
          <w:szCs w:val="20"/>
        </w:rPr>
        <w:t>B+Tree</w:t>
      </w:r>
      <w:r>
        <w:rPr>
          <w:rFonts w:ascii="Verdana" w:hAnsi="Verdana"/>
          <w:color w:val="000000"/>
          <w:sz w:val="20"/>
          <w:szCs w:val="20"/>
        </w:rPr>
        <w:t>的特性而频繁的分裂调整，十分低效，而使用自增字段作为主键则是一个很好的选择。</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下一章将具体讨论这些与索引有关的优化策略。</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索引使用策略及优化</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MySQL</w:t>
      </w:r>
      <w:r>
        <w:rPr>
          <w:rFonts w:ascii="Verdana" w:hAnsi="Verdana"/>
          <w:color w:val="000000"/>
          <w:sz w:val="20"/>
          <w:szCs w:val="20"/>
        </w:rPr>
        <w:t>的优化主要分为结构优化（</w:t>
      </w:r>
      <w:r>
        <w:rPr>
          <w:rFonts w:ascii="Verdana" w:hAnsi="Verdana"/>
          <w:color w:val="000000"/>
          <w:sz w:val="20"/>
          <w:szCs w:val="20"/>
        </w:rPr>
        <w:t>Scheme optimization</w:t>
      </w:r>
      <w:r>
        <w:rPr>
          <w:rFonts w:ascii="Verdana" w:hAnsi="Verdana"/>
          <w:color w:val="000000"/>
          <w:sz w:val="20"/>
          <w:szCs w:val="20"/>
        </w:rPr>
        <w:t>）和查询优化（</w:t>
      </w:r>
      <w:r>
        <w:rPr>
          <w:rFonts w:ascii="Verdana" w:hAnsi="Verdana"/>
          <w:color w:val="000000"/>
          <w:sz w:val="20"/>
          <w:szCs w:val="20"/>
        </w:rPr>
        <w:t>Query optimization</w:t>
      </w:r>
      <w:r>
        <w:rPr>
          <w:rFonts w:ascii="Verdana" w:hAnsi="Verdana"/>
          <w:color w:val="000000"/>
          <w:sz w:val="20"/>
          <w:szCs w:val="20"/>
        </w:rPr>
        <w:t>）。本章讨论的高性能索引策略主要属于结构优化范畴。本章的内容完全基于上文的理论基础，实际上一旦理解了索引背后的机制，那么选择高性能的策略就变成了纯粹的推理，并且可以理解这些策略背后的逻辑。</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示例数据库</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为了讨论索引策略，需要一个数据量不算小的数据库作为示例。本文选用</w:t>
      </w:r>
      <w:r>
        <w:rPr>
          <w:rFonts w:ascii="Verdana" w:hAnsi="Verdana"/>
          <w:color w:val="000000"/>
          <w:sz w:val="20"/>
          <w:szCs w:val="20"/>
        </w:rPr>
        <w:t>MySQL</w:t>
      </w:r>
      <w:r>
        <w:rPr>
          <w:rFonts w:ascii="Verdana" w:hAnsi="Verdana"/>
          <w:color w:val="000000"/>
          <w:sz w:val="20"/>
          <w:szCs w:val="20"/>
        </w:rPr>
        <w:t>官方文档中提供的示例数据库之一：</w:t>
      </w:r>
      <w:hyperlink r:id="rId24" w:tgtFrame="_blank" w:history="1">
        <w:r>
          <w:rPr>
            <w:rStyle w:val="a9"/>
            <w:rFonts w:ascii="Verdana" w:hAnsi="Verdana"/>
            <w:color w:val="444444"/>
            <w:sz w:val="20"/>
            <w:szCs w:val="20"/>
          </w:rPr>
          <w:t>employees</w:t>
        </w:r>
      </w:hyperlink>
      <w:r>
        <w:rPr>
          <w:rFonts w:ascii="Verdana" w:hAnsi="Verdana"/>
          <w:color w:val="000000"/>
          <w:sz w:val="20"/>
          <w:szCs w:val="20"/>
        </w:rPr>
        <w:t>。这个数据库关系复杂度适中，且数据量较大。下图是这个数据库的</w:t>
      </w:r>
      <w:r>
        <w:rPr>
          <w:rFonts w:ascii="Verdana" w:hAnsi="Verdana"/>
          <w:color w:val="000000"/>
          <w:sz w:val="20"/>
          <w:szCs w:val="20"/>
        </w:rPr>
        <w:t>E-R</w:t>
      </w:r>
      <w:r>
        <w:rPr>
          <w:rFonts w:ascii="Verdana" w:hAnsi="Verdana"/>
          <w:color w:val="000000"/>
          <w:sz w:val="20"/>
          <w:szCs w:val="20"/>
        </w:rPr>
        <w:t>关系图（引用自</w:t>
      </w:r>
      <w:r>
        <w:rPr>
          <w:rFonts w:ascii="Verdana" w:hAnsi="Verdana"/>
          <w:color w:val="000000"/>
          <w:sz w:val="20"/>
          <w:szCs w:val="20"/>
        </w:rPr>
        <w:t>MySQL</w:t>
      </w:r>
      <w:r>
        <w:rPr>
          <w:rFonts w:ascii="Verdana" w:hAnsi="Verdana"/>
          <w:color w:val="000000"/>
          <w:sz w:val="20"/>
          <w:szCs w:val="20"/>
        </w:rPr>
        <w:t>官方手册）：</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7934325" cy="6238875"/>
            <wp:effectExtent l="19050" t="0" r="9525" b="0"/>
            <wp:docPr id="14" name="图片 14" descr="http://img.blog.csdn.net/20140328184314937?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40328184314937?watermark/2/text/aHR0cDovL2Jsb2cuY3Nkbi5uZXQvZnVfems=/font/5a6L5L2T/fontsize/400/fill/I0JBQkFCMA==/dissolve/70/gravity/SouthEast"/>
                    <pic:cNvPicPr>
                      <a:picLocks noChangeAspect="1" noChangeArrowheads="1"/>
                    </pic:cNvPicPr>
                  </pic:nvPicPr>
                  <pic:blipFill>
                    <a:blip r:embed="rId25"/>
                    <a:srcRect/>
                    <a:stretch>
                      <a:fillRect/>
                    </a:stretch>
                  </pic:blipFill>
                  <pic:spPr bwMode="auto">
                    <a:xfrm>
                      <a:off x="0" y="0"/>
                      <a:ext cx="7934325" cy="623887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12</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最左前缀原理与相关优化</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高效使用索引的首要条件是知道什么样的查询会使用到索引，这个问题和</w:t>
      </w:r>
      <w:r>
        <w:rPr>
          <w:rFonts w:ascii="Verdana" w:hAnsi="Verdana"/>
          <w:color w:val="000000"/>
          <w:sz w:val="20"/>
          <w:szCs w:val="20"/>
        </w:rPr>
        <w:t>B+Tree</w:t>
      </w:r>
      <w:r>
        <w:rPr>
          <w:rFonts w:ascii="Verdana" w:hAnsi="Verdana"/>
          <w:color w:val="000000"/>
          <w:sz w:val="20"/>
          <w:szCs w:val="20"/>
        </w:rPr>
        <w:t>中的</w:t>
      </w:r>
      <w:r>
        <w:rPr>
          <w:rFonts w:ascii="Verdana" w:hAnsi="Verdana"/>
          <w:color w:val="000000"/>
          <w:sz w:val="20"/>
          <w:szCs w:val="20"/>
        </w:rPr>
        <w:t>“</w:t>
      </w:r>
      <w:r>
        <w:rPr>
          <w:rFonts w:ascii="Verdana" w:hAnsi="Verdana"/>
          <w:color w:val="000000"/>
          <w:sz w:val="20"/>
          <w:szCs w:val="20"/>
        </w:rPr>
        <w:t>最左前缀原理</w:t>
      </w:r>
      <w:r>
        <w:rPr>
          <w:rFonts w:ascii="Verdana" w:hAnsi="Verdana"/>
          <w:color w:val="000000"/>
          <w:sz w:val="20"/>
          <w:szCs w:val="20"/>
        </w:rPr>
        <w:t>”</w:t>
      </w:r>
      <w:r>
        <w:rPr>
          <w:rFonts w:ascii="Verdana" w:hAnsi="Verdana"/>
          <w:color w:val="000000"/>
          <w:sz w:val="20"/>
          <w:szCs w:val="20"/>
        </w:rPr>
        <w:t>有关，下面通过例子说明最左前缀原理。</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这里先说一下联合索引的概念。在上文中，我们都是假设索引只引用了单个的列，实际上，</w:t>
      </w:r>
      <w:r>
        <w:rPr>
          <w:rFonts w:ascii="Verdana" w:hAnsi="Verdana"/>
          <w:color w:val="000000"/>
          <w:sz w:val="20"/>
          <w:szCs w:val="20"/>
        </w:rPr>
        <w:t>MySQL</w:t>
      </w:r>
      <w:r>
        <w:rPr>
          <w:rFonts w:ascii="Verdana" w:hAnsi="Verdana"/>
          <w:color w:val="000000"/>
          <w:sz w:val="20"/>
          <w:szCs w:val="20"/>
        </w:rPr>
        <w:t>中的索引可以以一定顺序引用多个列，这种索引叫做联合索引，一般的，一个联合索引是一个有序元组</w:t>
      </w:r>
      <w:r>
        <w:rPr>
          <w:rFonts w:ascii="Verdana" w:hAnsi="Verdana"/>
          <w:color w:val="000000"/>
          <w:sz w:val="20"/>
          <w:szCs w:val="20"/>
        </w:rPr>
        <w:t>&lt;a1, a2, …, an&gt;</w:t>
      </w:r>
      <w:r>
        <w:rPr>
          <w:rFonts w:ascii="Verdana" w:hAnsi="Verdana"/>
          <w:color w:val="000000"/>
          <w:sz w:val="20"/>
          <w:szCs w:val="20"/>
        </w:rPr>
        <w:t>，其中各个元素均为数据表的一列，实际上要严格定义索引需要用到关系代数，但是这里我不想讨论太多关系代数的话题，因为那样会显得很枯燥，所以这里就不再做严格定义。另外，单列索引可以看成联合索引元素数为</w:t>
      </w:r>
      <w:r>
        <w:rPr>
          <w:rFonts w:ascii="Verdana" w:hAnsi="Verdana"/>
          <w:color w:val="000000"/>
          <w:sz w:val="20"/>
          <w:szCs w:val="20"/>
        </w:rPr>
        <w:t>1</w:t>
      </w:r>
      <w:r>
        <w:rPr>
          <w:rFonts w:ascii="Verdana" w:hAnsi="Verdana"/>
          <w:color w:val="000000"/>
          <w:sz w:val="20"/>
          <w:szCs w:val="20"/>
        </w:rPr>
        <w:t>的特例。</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以</w:t>
      </w:r>
      <w:r>
        <w:rPr>
          <w:rFonts w:ascii="Verdana" w:hAnsi="Verdana"/>
          <w:color w:val="000000"/>
          <w:sz w:val="20"/>
          <w:szCs w:val="20"/>
        </w:rPr>
        <w:t>employees.titles</w:t>
      </w:r>
      <w:r>
        <w:rPr>
          <w:rFonts w:ascii="Verdana" w:hAnsi="Verdana"/>
          <w:color w:val="000000"/>
          <w:sz w:val="20"/>
          <w:szCs w:val="20"/>
        </w:rPr>
        <w:t>表为例，下面先查看其上都有哪些索引：</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rStyle w:val="a6"/>
          <w:color w:val="000000"/>
        </w:rPr>
      </w:pPr>
      <w:r>
        <w:rPr>
          <w:rStyle w:val="a6"/>
          <w:color w:val="000000"/>
        </w:rPr>
        <w:t xml:space="preserve">SHOW INDEX </w:t>
      </w:r>
      <w:r>
        <w:rPr>
          <w:rStyle w:val="a6"/>
          <w:color w:val="0000FF"/>
        </w:rPr>
        <w:t>FROM</w:t>
      </w:r>
      <w:r>
        <w:rPr>
          <w:rStyle w:val="a6"/>
          <w:color w:val="000000"/>
        </w:rPr>
        <w:t xml:space="preserve"> employees.titles;</w:t>
      </w:r>
    </w:p>
    <w:p w:rsidR="0046039A" w:rsidRDefault="0046039A" w:rsidP="0046039A">
      <w:pPr>
        <w:pStyle w:val="HTML"/>
        <w:shd w:val="clear" w:color="auto" w:fill="F5F5F5"/>
        <w:rPr>
          <w:rStyle w:val="a6"/>
          <w:color w:val="000000"/>
        </w:rPr>
      </w:pPr>
      <w:r>
        <w:rPr>
          <w:rStyle w:val="a6"/>
          <w:color w:val="000000"/>
        </w:rPr>
        <w:t>+--------+------------+----------+--------------+-------------+-----------+-------------+------+------------+</w:t>
      </w:r>
    </w:p>
    <w:p w:rsidR="0046039A" w:rsidRDefault="0046039A" w:rsidP="0046039A">
      <w:pPr>
        <w:pStyle w:val="HTML"/>
        <w:shd w:val="clear" w:color="auto" w:fill="F5F5F5"/>
        <w:rPr>
          <w:rStyle w:val="a6"/>
          <w:color w:val="000000"/>
        </w:rPr>
      </w:pPr>
      <w:r>
        <w:rPr>
          <w:rStyle w:val="a6"/>
          <w:color w:val="000000"/>
        </w:rPr>
        <w:t>| Table  | Non_unique | Key_name | Seq_in_index | Column_name | Collation | Cardinality | Null | Index_type |</w:t>
      </w:r>
    </w:p>
    <w:p w:rsidR="0046039A" w:rsidRDefault="0046039A" w:rsidP="0046039A">
      <w:pPr>
        <w:pStyle w:val="HTML"/>
        <w:shd w:val="clear" w:color="auto" w:fill="F5F5F5"/>
        <w:rPr>
          <w:rStyle w:val="a6"/>
          <w:color w:val="000000"/>
        </w:rPr>
      </w:pPr>
      <w:r>
        <w:rPr>
          <w:rStyle w:val="a6"/>
          <w:color w:val="000000"/>
        </w:rPr>
        <w:t>+--------+------------+----------+--------------+-------------+-----------+-------------+------+------------+</w:t>
      </w:r>
    </w:p>
    <w:p w:rsidR="0046039A" w:rsidRDefault="0046039A" w:rsidP="0046039A">
      <w:pPr>
        <w:pStyle w:val="HTML"/>
        <w:shd w:val="clear" w:color="auto" w:fill="F5F5F5"/>
        <w:rPr>
          <w:rStyle w:val="a6"/>
          <w:color w:val="000000"/>
        </w:rPr>
      </w:pPr>
      <w:r>
        <w:rPr>
          <w:rStyle w:val="a6"/>
          <w:color w:val="000000"/>
        </w:rPr>
        <w:t xml:space="preserve">| titles |          </w:t>
      </w:r>
      <w:r>
        <w:rPr>
          <w:rStyle w:val="a6"/>
          <w:color w:val="800080"/>
        </w:rPr>
        <w:t>0</w:t>
      </w:r>
      <w:r>
        <w:rPr>
          <w:rStyle w:val="a6"/>
          <w:color w:val="000000"/>
        </w:rPr>
        <w:t xml:space="preserve"> | PRIMARY  |            </w:t>
      </w:r>
      <w:r>
        <w:rPr>
          <w:rStyle w:val="a6"/>
          <w:color w:val="800080"/>
        </w:rPr>
        <w:t>1</w:t>
      </w:r>
      <w:r>
        <w:rPr>
          <w:rStyle w:val="a6"/>
          <w:color w:val="000000"/>
        </w:rPr>
        <w:t xml:space="preserve"> | emp_no      | A         |        NULL |      | BTREE      |</w:t>
      </w:r>
    </w:p>
    <w:p w:rsidR="0046039A" w:rsidRDefault="0046039A" w:rsidP="0046039A">
      <w:pPr>
        <w:pStyle w:val="HTML"/>
        <w:shd w:val="clear" w:color="auto" w:fill="F5F5F5"/>
        <w:rPr>
          <w:rStyle w:val="a6"/>
          <w:color w:val="000000"/>
        </w:rPr>
      </w:pPr>
      <w:r>
        <w:rPr>
          <w:rStyle w:val="a6"/>
          <w:color w:val="000000"/>
        </w:rPr>
        <w:t xml:space="preserve">| titles |          </w:t>
      </w:r>
      <w:r>
        <w:rPr>
          <w:rStyle w:val="a6"/>
          <w:color w:val="800080"/>
        </w:rPr>
        <w:t>0</w:t>
      </w:r>
      <w:r>
        <w:rPr>
          <w:rStyle w:val="a6"/>
          <w:color w:val="000000"/>
        </w:rPr>
        <w:t xml:space="preserve"> | PRIMARY  |            </w:t>
      </w:r>
      <w:r>
        <w:rPr>
          <w:rStyle w:val="a6"/>
          <w:color w:val="800080"/>
        </w:rPr>
        <w:t>2</w:t>
      </w:r>
      <w:r>
        <w:rPr>
          <w:rStyle w:val="a6"/>
          <w:color w:val="000000"/>
        </w:rPr>
        <w:t xml:space="preserve"> | title       | A         |        NULL |      | BTREE      |</w:t>
      </w:r>
    </w:p>
    <w:p w:rsidR="0046039A" w:rsidRDefault="0046039A" w:rsidP="0046039A">
      <w:pPr>
        <w:pStyle w:val="HTML"/>
        <w:shd w:val="clear" w:color="auto" w:fill="F5F5F5"/>
        <w:rPr>
          <w:rStyle w:val="a6"/>
          <w:color w:val="000000"/>
        </w:rPr>
      </w:pPr>
      <w:r>
        <w:rPr>
          <w:rStyle w:val="a6"/>
          <w:color w:val="000000"/>
        </w:rPr>
        <w:t xml:space="preserve">| titles |          </w:t>
      </w:r>
      <w:r>
        <w:rPr>
          <w:rStyle w:val="a6"/>
          <w:color w:val="800080"/>
        </w:rPr>
        <w:t>0</w:t>
      </w:r>
      <w:r>
        <w:rPr>
          <w:rStyle w:val="a6"/>
          <w:color w:val="000000"/>
        </w:rPr>
        <w:t xml:space="preserve"> | PRIMARY  |            </w:t>
      </w:r>
      <w:r>
        <w:rPr>
          <w:rStyle w:val="a6"/>
          <w:color w:val="800080"/>
        </w:rPr>
        <w:t>3</w:t>
      </w:r>
      <w:r>
        <w:rPr>
          <w:rStyle w:val="a6"/>
          <w:color w:val="000000"/>
        </w:rPr>
        <w:t xml:space="preserve"> | from_date   | A         |      </w:t>
      </w:r>
      <w:r>
        <w:rPr>
          <w:rStyle w:val="a6"/>
          <w:color w:val="800080"/>
        </w:rPr>
        <w:t>443308</w:t>
      </w:r>
      <w:r>
        <w:rPr>
          <w:rStyle w:val="a6"/>
          <w:color w:val="000000"/>
        </w:rPr>
        <w:t xml:space="preserve"> |      | BTREE      |</w:t>
      </w:r>
    </w:p>
    <w:p w:rsidR="0046039A" w:rsidRDefault="0046039A" w:rsidP="0046039A">
      <w:pPr>
        <w:pStyle w:val="HTML"/>
        <w:shd w:val="clear" w:color="auto" w:fill="F5F5F5"/>
        <w:rPr>
          <w:rStyle w:val="a6"/>
          <w:color w:val="000000"/>
        </w:rPr>
      </w:pPr>
      <w:r>
        <w:rPr>
          <w:rStyle w:val="a6"/>
          <w:color w:val="000000"/>
        </w:rPr>
        <w:t xml:space="preserve">| titles |          </w:t>
      </w:r>
      <w:r>
        <w:rPr>
          <w:rStyle w:val="a6"/>
          <w:color w:val="800080"/>
        </w:rPr>
        <w:t>1</w:t>
      </w:r>
      <w:r>
        <w:rPr>
          <w:rStyle w:val="a6"/>
          <w:color w:val="000000"/>
        </w:rPr>
        <w:t xml:space="preserve"> | emp_no   |            </w:t>
      </w:r>
      <w:r>
        <w:rPr>
          <w:rStyle w:val="a6"/>
          <w:color w:val="800080"/>
        </w:rPr>
        <w:t>1</w:t>
      </w:r>
      <w:r>
        <w:rPr>
          <w:rStyle w:val="a6"/>
          <w:color w:val="000000"/>
        </w:rPr>
        <w:t xml:space="preserve"> | emp_no      | A         |      </w:t>
      </w:r>
      <w:r>
        <w:rPr>
          <w:rStyle w:val="a6"/>
          <w:color w:val="800080"/>
        </w:rPr>
        <w:t>443308</w:t>
      </w:r>
      <w:r>
        <w:rPr>
          <w:rStyle w:val="a6"/>
          <w:color w:val="000000"/>
        </w:rPr>
        <w:t xml:space="preserve"> |      | BTREE      |</w:t>
      </w:r>
    </w:p>
    <w:p w:rsidR="0046039A" w:rsidRDefault="0046039A" w:rsidP="0046039A">
      <w:pPr>
        <w:pStyle w:val="HTML"/>
        <w:shd w:val="clear" w:color="auto" w:fill="F5F5F5"/>
        <w:rPr>
          <w:color w:val="000000"/>
        </w:rPr>
      </w:pPr>
      <w:r>
        <w:rPr>
          <w:rStyle w:val="a6"/>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从结果中可以到</w:t>
      </w:r>
      <w:r>
        <w:rPr>
          <w:rFonts w:ascii="Verdana" w:hAnsi="Verdana"/>
          <w:color w:val="000000"/>
          <w:sz w:val="20"/>
          <w:szCs w:val="20"/>
        </w:rPr>
        <w:t>titles</w:t>
      </w:r>
      <w:r>
        <w:rPr>
          <w:rFonts w:ascii="Verdana" w:hAnsi="Verdana"/>
          <w:color w:val="000000"/>
          <w:sz w:val="20"/>
          <w:szCs w:val="20"/>
        </w:rPr>
        <w:t>表的主索引为</w:t>
      </w:r>
      <w:r>
        <w:rPr>
          <w:rFonts w:ascii="Verdana" w:hAnsi="Verdana"/>
          <w:color w:val="000000"/>
          <w:sz w:val="20"/>
          <w:szCs w:val="20"/>
        </w:rPr>
        <w:t>&lt;emp_no, title, from_date&gt;</w:t>
      </w:r>
      <w:r>
        <w:rPr>
          <w:rFonts w:ascii="Verdana" w:hAnsi="Verdana"/>
          <w:color w:val="000000"/>
          <w:sz w:val="20"/>
          <w:szCs w:val="20"/>
        </w:rPr>
        <w:t>，还有一个辅助索引</w:t>
      </w:r>
      <w:r>
        <w:rPr>
          <w:rFonts w:ascii="Verdana" w:hAnsi="Verdana"/>
          <w:color w:val="000000"/>
          <w:sz w:val="20"/>
          <w:szCs w:val="20"/>
        </w:rPr>
        <w:t>&lt;emp_no&gt;</w:t>
      </w:r>
      <w:r>
        <w:rPr>
          <w:rFonts w:ascii="Verdana" w:hAnsi="Verdana"/>
          <w:color w:val="000000"/>
          <w:sz w:val="20"/>
          <w:szCs w:val="20"/>
        </w:rPr>
        <w:t>。为了避免多个索引使事情变复杂（</w:t>
      </w:r>
      <w:r>
        <w:rPr>
          <w:rFonts w:ascii="Verdana" w:hAnsi="Verdana"/>
          <w:color w:val="000000"/>
          <w:sz w:val="20"/>
          <w:szCs w:val="20"/>
        </w:rPr>
        <w:t>MySQL</w:t>
      </w:r>
      <w:r>
        <w:rPr>
          <w:rFonts w:ascii="Verdana" w:hAnsi="Verdana"/>
          <w:color w:val="000000"/>
          <w:sz w:val="20"/>
          <w:szCs w:val="20"/>
        </w:rPr>
        <w:t>的</w:t>
      </w:r>
      <w:r>
        <w:rPr>
          <w:rFonts w:ascii="Verdana" w:hAnsi="Verdana"/>
          <w:color w:val="000000"/>
          <w:sz w:val="20"/>
          <w:szCs w:val="20"/>
        </w:rPr>
        <w:t>SQL</w:t>
      </w:r>
      <w:r>
        <w:rPr>
          <w:rFonts w:ascii="Verdana" w:hAnsi="Verdana"/>
          <w:color w:val="000000"/>
          <w:sz w:val="20"/>
          <w:szCs w:val="20"/>
        </w:rPr>
        <w:t>优化器在多索引时行为比较复杂），这里我们将辅助索引</w:t>
      </w:r>
      <w:r>
        <w:rPr>
          <w:rFonts w:ascii="Verdana" w:hAnsi="Verdana"/>
          <w:color w:val="000000"/>
          <w:sz w:val="20"/>
          <w:szCs w:val="20"/>
        </w:rPr>
        <w:t>drop</w:t>
      </w:r>
      <w:r>
        <w:rPr>
          <w:rFonts w:ascii="Verdana" w:hAnsi="Verdana"/>
          <w:color w:val="000000"/>
          <w:sz w:val="20"/>
          <w:szCs w:val="20"/>
        </w:rPr>
        <w:t>掉：</w:t>
      </w:r>
    </w:p>
    <w:p w:rsidR="0046039A" w:rsidRDefault="0046039A" w:rsidP="0046039A">
      <w:pPr>
        <w:pStyle w:val="HTML"/>
        <w:shd w:val="clear" w:color="auto" w:fill="F5F5F5"/>
        <w:rPr>
          <w:color w:val="000000"/>
        </w:rPr>
      </w:pPr>
      <w:r>
        <w:rPr>
          <w:color w:val="000000"/>
        </w:rPr>
        <w:t xml:space="preserve">ALTER </w:t>
      </w:r>
      <w:r>
        <w:rPr>
          <w:color w:val="0000FF"/>
        </w:rPr>
        <w:t>TABLE</w:t>
      </w:r>
      <w:r>
        <w:rPr>
          <w:color w:val="000000"/>
        </w:rPr>
        <w:t xml:space="preserve"> employees.titles DROP INDEX emp_no;</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这样就可以专心分析索引</w:t>
      </w:r>
      <w:r>
        <w:rPr>
          <w:rFonts w:ascii="Verdana" w:hAnsi="Verdana"/>
          <w:color w:val="000000"/>
          <w:sz w:val="20"/>
          <w:szCs w:val="20"/>
        </w:rPr>
        <w:t>PRIMARY</w:t>
      </w:r>
      <w:r>
        <w:rPr>
          <w:rFonts w:ascii="Verdana" w:hAnsi="Verdana"/>
          <w:color w:val="000000"/>
          <w:sz w:val="20"/>
          <w:szCs w:val="20"/>
        </w:rPr>
        <w:t>的行为了。</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全列匹配</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title=</w:t>
      </w:r>
      <w:r>
        <w:rPr>
          <w:color w:val="800000"/>
        </w:rPr>
        <w:t>'</w:t>
      </w:r>
      <w:r>
        <w:rPr>
          <w:color w:val="008000"/>
        </w:rPr>
        <w:t>Senior Engineer</w:t>
      </w:r>
      <w:r>
        <w:rPr>
          <w:color w:val="800000"/>
        </w:rPr>
        <w:t>'</w:t>
      </w:r>
      <w:r>
        <w:rPr>
          <w:color w:val="000000"/>
        </w:rPr>
        <w:t xml:space="preserve"> </w:t>
      </w:r>
      <w:r>
        <w:rPr>
          <w:color w:val="0000FF"/>
        </w:rPr>
        <w:t>AND</w:t>
      </w:r>
      <w:r>
        <w:rPr>
          <w:color w:val="000000"/>
        </w:rPr>
        <w:t xml:space="preserve"> from_date=</w:t>
      </w:r>
      <w:r>
        <w:rPr>
          <w:color w:val="800000"/>
        </w:rPr>
        <w:t>'</w:t>
      </w:r>
      <w:r>
        <w:rPr>
          <w:color w:val="008000"/>
        </w:rPr>
        <w:t>1986-06-26</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const | PRIMARY       | PRIMARY | </w:t>
      </w:r>
      <w:r>
        <w:rPr>
          <w:color w:val="800080"/>
        </w:rPr>
        <w:t>59</w:t>
      </w:r>
      <w:r>
        <w:rPr>
          <w:color w:val="000000"/>
        </w:rPr>
        <w:t xml:space="preserve">      | const,const,const |    </w:t>
      </w:r>
      <w:r>
        <w:rPr>
          <w:color w:val="800080"/>
        </w:rPr>
        <w:t>1</w:t>
      </w:r>
      <w:r>
        <w:rPr>
          <w:color w:val="000000"/>
        </w:rPr>
        <w:t xml:space="preserve"> |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很明显，当按照索引中所有列进行精确匹配（这里精确匹配指</w:t>
      </w:r>
      <w:r>
        <w:rPr>
          <w:rFonts w:ascii="Verdana" w:hAnsi="Verdana"/>
          <w:color w:val="000000"/>
          <w:sz w:val="20"/>
          <w:szCs w:val="20"/>
        </w:rPr>
        <w:t>“=”</w:t>
      </w:r>
      <w:r>
        <w:rPr>
          <w:rFonts w:ascii="Verdana" w:hAnsi="Verdana"/>
          <w:color w:val="000000"/>
          <w:sz w:val="20"/>
          <w:szCs w:val="20"/>
        </w:rPr>
        <w:t>或</w:t>
      </w:r>
      <w:r>
        <w:rPr>
          <w:rFonts w:ascii="Verdana" w:hAnsi="Verdana"/>
          <w:color w:val="000000"/>
          <w:sz w:val="20"/>
          <w:szCs w:val="20"/>
        </w:rPr>
        <w:t>“IN”</w:t>
      </w:r>
      <w:r>
        <w:rPr>
          <w:rFonts w:ascii="Verdana" w:hAnsi="Verdana"/>
          <w:color w:val="000000"/>
          <w:sz w:val="20"/>
          <w:szCs w:val="20"/>
        </w:rPr>
        <w:t>匹配）时，索引可以被用到。这里有一点需要注意，理论上索引对顺序是敏感的，但是由于</w:t>
      </w:r>
      <w:r>
        <w:rPr>
          <w:rFonts w:ascii="Verdana" w:hAnsi="Verdana"/>
          <w:color w:val="000000"/>
          <w:sz w:val="20"/>
          <w:szCs w:val="20"/>
        </w:rPr>
        <w:t>MySQL</w:t>
      </w:r>
      <w:r>
        <w:rPr>
          <w:rFonts w:ascii="Verdana" w:hAnsi="Verdana"/>
          <w:color w:val="000000"/>
          <w:sz w:val="20"/>
          <w:szCs w:val="20"/>
        </w:rPr>
        <w:t>的查询优化器会自动调整</w:t>
      </w:r>
      <w:r>
        <w:rPr>
          <w:rFonts w:ascii="Verdana" w:hAnsi="Verdana"/>
          <w:color w:val="000000"/>
          <w:sz w:val="20"/>
          <w:szCs w:val="20"/>
        </w:rPr>
        <w:t>where</w:t>
      </w:r>
      <w:r>
        <w:rPr>
          <w:rFonts w:ascii="Verdana" w:hAnsi="Verdana"/>
          <w:color w:val="000000"/>
          <w:sz w:val="20"/>
          <w:szCs w:val="20"/>
        </w:rPr>
        <w:t>子句的条件顺序以使用适合的索引，例如我们将</w:t>
      </w:r>
      <w:r>
        <w:rPr>
          <w:rFonts w:ascii="Verdana" w:hAnsi="Verdana"/>
          <w:color w:val="000000"/>
          <w:sz w:val="20"/>
          <w:szCs w:val="20"/>
        </w:rPr>
        <w:t>where</w:t>
      </w:r>
      <w:r>
        <w:rPr>
          <w:rFonts w:ascii="Verdana" w:hAnsi="Verdana"/>
          <w:color w:val="000000"/>
          <w:sz w:val="20"/>
          <w:szCs w:val="20"/>
        </w:rPr>
        <w:t>中的条件顺序颠倒：</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from_date=</w:t>
      </w:r>
      <w:r>
        <w:rPr>
          <w:color w:val="800000"/>
        </w:rPr>
        <w:t>'</w:t>
      </w:r>
      <w:r>
        <w:rPr>
          <w:color w:val="008000"/>
        </w:rPr>
        <w:t>1986-06-26</w:t>
      </w:r>
      <w:r>
        <w:rPr>
          <w:color w:val="800000"/>
        </w:rPr>
        <w:t>'</w:t>
      </w:r>
      <w:r>
        <w:rPr>
          <w:color w:val="000000"/>
        </w:rPr>
        <w:t xml:space="preserve"> </w:t>
      </w:r>
      <w:r>
        <w:rPr>
          <w:color w:val="0000FF"/>
        </w:rPr>
        <w:t>AND</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title=</w:t>
      </w:r>
      <w:r>
        <w:rPr>
          <w:color w:val="800000"/>
        </w:rPr>
        <w:t>'</w:t>
      </w:r>
      <w:r>
        <w:rPr>
          <w:color w:val="008000"/>
        </w:rPr>
        <w:t>Senior Engineer</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const | PRIMARY       | PRIMARY | </w:t>
      </w:r>
      <w:r>
        <w:rPr>
          <w:color w:val="800080"/>
        </w:rPr>
        <w:t>59</w:t>
      </w:r>
      <w:r>
        <w:rPr>
          <w:color w:val="000000"/>
        </w:rPr>
        <w:t xml:space="preserve">      | const,const,const |    </w:t>
      </w:r>
      <w:r>
        <w:rPr>
          <w:color w:val="800080"/>
        </w:rPr>
        <w:t>1</w:t>
      </w:r>
      <w:r>
        <w:rPr>
          <w:color w:val="000000"/>
        </w:rPr>
        <w:t xml:space="preserve"> |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效果是一样的。</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最左前缀匹配</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ref  | PRIMARY       | PRIMARY | </w:t>
      </w:r>
      <w:r>
        <w:rPr>
          <w:color w:val="800080"/>
        </w:rPr>
        <w:t>4</w:t>
      </w:r>
      <w:r>
        <w:rPr>
          <w:color w:val="000000"/>
        </w:rPr>
        <w:t xml:space="preserve">       | const |    </w:t>
      </w:r>
      <w:r>
        <w:rPr>
          <w:color w:val="800080"/>
        </w:rPr>
        <w:t>1</w:t>
      </w:r>
      <w:r>
        <w:rPr>
          <w:color w:val="000000"/>
        </w:rPr>
        <w:t xml:space="preserve"> |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当查询条件精确匹配索引的左边连续一个或几个列时，如</w:t>
      </w:r>
      <w:r>
        <w:rPr>
          <w:rFonts w:ascii="Verdana" w:hAnsi="Verdana"/>
          <w:color w:val="000000"/>
          <w:sz w:val="20"/>
          <w:szCs w:val="20"/>
        </w:rPr>
        <w:t>&lt;emp_no&gt;</w:t>
      </w:r>
      <w:r>
        <w:rPr>
          <w:rFonts w:ascii="Verdana" w:hAnsi="Verdana"/>
          <w:color w:val="000000"/>
          <w:sz w:val="20"/>
          <w:szCs w:val="20"/>
        </w:rPr>
        <w:t>或</w:t>
      </w:r>
      <w:r>
        <w:rPr>
          <w:rFonts w:ascii="Verdana" w:hAnsi="Verdana"/>
          <w:color w:val="000000"/>
          <w:sz w:val="20"/>
          <w:szCs w:val="20"/>
        </w:rPr>
        <w:t>&lt;emp_no, title&gt;</w:t>
      </w:r>
      <w:r>
        <w:rPr>
          <w:rFonts w:ascii="Verdana" w:hAnsi="Verdana"/>
          <w:color w:val="000000"/>
          <w:sz w:val="20"/>
          <w:szCs w:val="20"/>
        </w:rPr>
        <w:t>，所以可以被用到，但是只能用到一部分，即条件所组成的最左前缀。上面的查询从分析结果看用到了</w:t>
      </w:r>
      <w:r>
        <w:rPr>
          <w:rFonts w:ascii="Verdana" w:hAnsi="Verdana"/>
          <w:color w:val="000000"/>
          <w:sz w:val="20"/>
          <w:szCs w:val="20"/>
        </w:rPr>
        <w:t>PRIMARY</w:t>
      </w:r>
      <w:r>
        <w:rPr>
          <w:rFonts w:ascii="Verdana" w:hAnsi="Verdana"/>
          <w:color w:val="000000"/>
          <w:sz w:val="20"/>
          <w:szCs w:val="20"/>
        </w:rPr>
        <w:t>索引，但是</w:t>
      </w:r>
      <w:r>
        <w:rPr>
          <w:rFonts w:ascii="Verdana" w:hAnsi="Verdana"/>
          <w:color w:val="000000"/>
          <w:sz w:val="20"/>
          <w:szCs w:val="20"/>
        </w:rPr>
        <w:t>key_len</w:t>
      </w:r>
      <w:r>
        <w:rPr>
          <w:rFonts w:ascii="Verdana" w:hAnsi="Verdana"/>
          <w:color w:val="000000"/>
          <w:sz w:val="20"/>
          <w:szCs w:val="20"/>
        </w:rPr>
        <w:t>为</w:t>
      </w:r>
      <w:r>
        <w:rPr>
          <w:rFonts w:ascii="Verdana" w:hAnsi="Verdana"/>
          <w:color w:val="000000"/>
          <w:sz w:val="20"/>
          <w:szCs w:val="20"/>
        </w:rPr>
        <w:t>4</w:t>
      </w:r>
      <w:r>
        <w:rPr>
          <w:rFonts w:ascii="Verdana" w:hAnsi="Verdana"/>
          <w:color w:val="000000"/>
          <w:sz w:val="20"/>
          <w:szCs w:val="20"/>
        </w:rPr>
        <w:t>，说明只用到了索引的第一列前缀。</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查询条件用到了索引中列的精确匹配，但是中间某个条件未提供</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from_date=</w:t>
      </w:r>
      <w:r>
        <w:rPr>
          <w:color w:val="800000"/>
        </w:rPr>
        <w:t>'</w:t>
      </w:r>
      <w:r>
        <w:rPr>
          <w:color w:val="008000"/>
        </w:rPr>
        <w:t>1986-06-26</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ref  | PRIMARY       | PRIMARY | </w:t>
      </w:r>
      <w:r>
        <w:rPr>
          <w:color w:val="800080"/>
        </w:rPr>
        <w:t>4</w:t>
      </w:r>
      <w:r>
        <w:rPr>
          <w:color w:val="000000"/>
        </w:rPr>
        <w:t xml:space="preserve">       | const |    </w:t>
      </w:r>
      <w:r>
        <w:rPr>
          <w:color w:val="800080"/>
        </w:rPr>
        <w:t>1</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此时索引使用情况和情况二相同，因为</w:t>
      </w:r>
      <w:r>
        <w:rPr>
          <w:rFonts w:ascii="Verdana" w:hAnsi="Verdana"/>
          <w:color w:val="000000"/>
          <w:sz w:val="20"/>
          <w:szCs w:val="20"/>
        </w:rPr>
        <w:t>title</w:t>
      </w:r>
      <w:r>
        <w:rPr>
          <w:rFonts w:ascii="Verdana" w:hAnsi="Verdana"/>
          <w:color w:val="000000"/>
          <w:sz w:val="20"/>
          <w:szCs w:val="20"/>
        </w:rPr>
        <w:t>未提供，所以查询只用到了索引的第一列，而后面的</w:t>
      </w:r>
      <w:r>
        <w:rPr>
          <w:rFonts w:ascii="Verdana" w:hAnsi="Verdana"/>
          <w:color w:val="000000"/>
          <w:sz w:val="20"/>
          <w:szCs w:val="20"/>
        </w:rPr>
        <w:t>from_date</w:t>
      </w:r>
      <w:r>
        <w:rPr>
          <w:rFonts w:ascii="Verdana" w:hAnsi="Verdana"/>
          <w:color w:val="000000"/>
          <w:sz w:val="20"/>
          <w:szCs w:val="20"/>
        </w:rPr>
        <w:t>虽然也在索引中，但是由于</w:t>
      </w:r>
      <w:r>
        <w:rPr>
          <w:rFonts w:ascii="Verdana" w:hAnsi="Verdana"/>
          <w:color w:val="000000"/>
          <w:sz w:val="20"/>
          <w:szCs w:val="20"/>
        </w:rPr>
        <w:t>title</w:t>
      </w:r>
      <w:r>
        <w:rPr>
          <w:rFonts w:ascii="Verdana" w:hAnsi="Verdana"/>
          <w:color w:val="000000"/>
          <w:sz w:val="20"/>
          <w:szCs w:val="20"/>
        </w:rPr>
        <w:t>不存在而无法和左前缀连接，因此需要对结果进行扫描过滤</w:t>
      </w:r>
      <w:r>
        <w:rPr>
          <w:rFonts w:ascii="Verdana" w:hAnsi="Verdana"/>
          <w:color w:val="000000"/>
          <w:sz w:val="20"/>
          <w:szCs w:val="20"/>
        </w:rPr>
        <w:t>from_date</w:t>
      </w:r>
      <w:r>
        <w:rPr>
          <w:rFonts w:ascii="Verdana" w:hAnsi="Verdana"/>
          <w:color w:val="000000"/>
          <w:sz w:val="20"/>
          <w:szCs w:val="20"/>
        </w:rPr>
        <w:t>（这里由于</w:t>
      </w:r>
      <w:r>
        <w:rPr>
          <w:rFonts w:ascii="Verdana" w:hAnsi="Verdana"/>
          <w:color w:val="000000"/>
          <w:sz w:val="20"/>
          <w:szCs w:val="20"/>
        </w:rPr>
        <w:t>emp_no</w:t>
      </w:r>
      <w:r>
        <w:rPr>
          <w:rFonts w:ascii="Verdana" w:hAnsi="Verdana"/>
          <w:color w:val="000000"/>
          <w:sz w:val="20"/>
          <w:szCs w:val="20"/>
        </w:rPr>
        <w:t>唯一，所以不存在扫描）。如果想让</w:t>
      </w:r>
      <w:r>
        <w:rPr>
          <w:rFonts w:ascii="Verdana" w:hAnsi="Verdana"/>
          <w:color w:val="000000"/>
          <w:sz w:val="20"/>
          <w:szCs w:val="20"/>
        </w:rPr>
        <w:t>from_date</w:t>
      </w:r>
      <w:r>
        <w:rPr>
          <w:rFonts w:ascii="Verdana" w:hAnsi="Verdana"/>
          <w:color w:val="000000"/>
          <w:sz w:val="20"/>
          <w:szCs w:val="20"/>
        </w:rPr>
        <w:t>也使用索引而不是</w:t>
      </w:r>
      <w:r>
        <w:rPr>
          <w:rFonts w:ascii="Verdana" w:hAnsi="Verdana"/>
          <w:color w:val="000000"/>
          <w:sz w:val="20"/>
          <w:szCs w:val="20"/>
        </w:rPr>
        <w:t>where</w:t>
      </w:r>
      <w:r>
        <w:rPr>
          <w:rFonts w:ascii="Verdana" w:hAnsi="Verdana"/>
          <w:color w:val="000000"/>
          <w:sz w:val="20"/>
          <w:szCs w:val="20"/>
        </w:rPr>
        <w:t>过滤，可以增加一个辅助索引</w:t>
      </w:r>
      <w:r>
        <w:rPr>
          <w:rFonts w:ascii="Verdana" w:hAnsi="Verdana"/>
          <w:color w:val="000000"/>
          <w:sz w:val="20"/>
          <w:szCs w:val="20"/>
        </w:rPr>
        <w:t>&lt;emp_no, from_date&gt;</w:t>
      </w:r>
      <w:r>
        <w:rPr>
          <w:rFonts w:ascii="Verdana" w:hAnsi="Verdana"/>
          <w:color w:val="000000"/>
          <w:sz w:val="20"/>
          <w:szCs w:val="20"/>
        </w:rPr>
        <w:t>，此时上面的查询会使用这个索引。除此之外，还可以使用一种称之为</w:t>
      </w:r>
      <w:r>
        <w:rPr>
          <w:rFonts w:ascii="Verdana" w:hAnsi="Verdana"/>
          <w:color w:val="000000"/>
          <w:sz w:val="20"/>
          <w:szCs w:val="20"/>
        </w:rPr>
        <w:t>“</w:t>
      </w:r>
      <w:r>
        <w:rPr>
          <w:rFonts w:ascii="Verdana" w:hAnsi="Verdana"/>
          <w:color w:val="000000"/>
          <w:sz w:val="20"/>
          <w:szCs w:val="20"/>
        </w:rPr>
        <w:t>隔离列</w:t>
      </w:r>
      <w:r>
        <w:rPr>
          <w:rFonts w:ascii="Verdana" w:hAnsi="Verdana"/>
          <w:color w:val="000000"/>
          <w:sz w:val="20"/>
          <w:szCs w:val="20"/>
        </w:rPr>
        <w:t>”</w:t>
      </w:r>
      <w:r>
        <w:rPr>
          <w:rFonts w:ascii="Verdana" w:hAnsi="Verdana"/>
          <w:color w:val="000000"/>
          <w:sz w:val="20"/>
          <w:szCs w:val="20"/>
        </w:rPr>
        <w:t>的优化方法，将</w:t>
      </w:r>
      <w:r>
        <w:rPr>
          <w:rFonts w:ascii="Verdana" w:hAnsi="Verdana"/>
          <w:color w:val="000000"/>
          <w:sz w:val="20"/>
          <w:szCs w:val="20"/>
        </w:rPr>
        <w:t>emp_no</w:t>
      </w:r>
      <w:r>
        <w:rPr>
          <w:rFonts w:ascii="Verdana" w:hAnsi="Verdana"/>
          <w:color w:val="000000"/>
          <w:sz w:val="20"/>
          <w:szCs w:val="20"/>
        </w:rPr>
        <w:t>与</w:t>
      </w:r>
      <w:r>
        <w:rPr>
          <w:rFonts w:ascii="Verdana" w:hAnsi="Verdana"/>
          <w:color w:val="000000"/>
          <w:sz w:val="20"/>
          <w:szCs w:val="20"/>
        </w:rPr>
        <w:t>from_date</w:t>
      </w:r>
      <w:r>
        <w:rPr>
          <w:rFonts w:ascii="Verdana" w:hAnsi="Verdana"/>
          <w:color w:val="000000"/>
          <w:sz w:val="20"/>
          <w:szCs w:val="20"/>
        </w:rPr>
        <w:t>之间的</w:t>
      </w:r>
      <w:r>
        <w:rPr>
          <w:rFonts w:ascii="Verdana" w:hAnsi="Verdana"/>
          <w:color w:val="000000"/>
          <w:sz w:val="20"/>
          <w:szCs w:val="20"/>
        </w:rPr>
        <w:t>“</w:t>
      </w:r>
      <w:r>
        <w:rPr>
          <w:rFonts w:ascii="Verdana" w:hAnsi="Verdana"/>
          <w:color w:val="000000"/>
          <w:sz w:val="20"/>
          <w:szCs w:val="20"/>
        </w:rPr>
        <w:t>坑</w:t>
      </w:r>
      <w:r>
        <w:rPr>
          <w:rFonts w:ascii="Verdana" w:hAnsi="Verdana"/>
          <w:color w:val="000000"/>
          <w:sz w:val="20"/>
          <w:szCs w:val="20"/>
        </w:rPr>
        <w:t>”</w:t>
      </w:r>
      <w:r>
        <w:rPr>
          <w:rFonts w:ascii="Verdana" w:hAnsi="Verdana"/>
          <w:color w:val="000000"/>
          <w:sz w:val="20"/>
          <w:szCs w:val="20"/>
        </w:rPr>
        <w:t>填上。</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首先我们看下</w:t>
      </w:r>
      <w:r>
        <w:rPr>
          <w:rFonts w:ascii="Verdana" w:hAnsi="Verdana"/>
          <w:color w:val="000000"/>
          <w:sz w:val="20"/>
          <w:szCs w:val="20"/>
        </w:rPr>
        <w:t>title</w:t>
      </w:r>
      <w:r>
        <w:rPr>
          <w:rFonts w:ascii="Verdana" w:hAnsi="Verdana"/>
          <w:color w:val="000000"/>
          <w:sz w:val="20"/>
          <w:szCs w:val="20"/>
        </w:rPr>
        <w:t>一共有几种不同的值：</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17" name="图片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FF"/>
        </w:rPr>
        <w:t>SELECT</w:t>
      </w:r>
      <w:r>
        <w:rPr>
          <w:color w:val="000000"/>
        </w:rPr>
        <w:t xml:space="preserve"> DISTINCT(title) </w:t>
      </w:r>
      <w:r>
        <w:rPr>
          <w:color w:val="0000FF"/>
        </w:rPr>
        <w:t>FROM</w:t>
      </w:r>
      <w:r>
        <w:rPr>
          <w:color w:val="000000"/>
        </w:rPr>
        <w:t xml:space="preserve"> employees.titles;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title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Senior Engineer    |</w:t>
      </w:r>
    </w:p>
    <w:p w:rsidR="0046039A" w:rsidRDefault="0046039A" w:rsidP="0046039A">
      <w:pPr>
        <w:pStyle w:val="HTML"/>
        <w:shd w:val="clear" w:color="auto" w:fill="F5F5F5"/>
        <w:rPr>
          <w:color w:val="000000"/>
        </w:rPr>
      </w:pPr>
      <w:r>
        <w:rPr>
          <w:color w:val="000000"/>
        </w:rPr>
        <w:t>| Staff              |</w:t>
      </w:r>
    </w:p>
    <w:p w:rsidR="0046039A" w:rsidRDefault="0046039A" w:rsidP="0046039A">
      <w:pPr>
        <w:pStyle w:val="HTML"/>
        <w:shd w:val="clear" w:color="auto" w:fill="F5F5F5"/>
        <w:rPr>
          <w:color w:val="000000"/>
        </w:rPr>
      </w:pPr>
      <w:r>
        <w:rPr>
          <w:color w:val="000000"/>
        </w:rPr>
        <w:t>| Engineer           |</w:t>
      </w:r>
    </w:p>
    <w:p w:rsidR="0046039A" w:rsidRDefault="0046039A" w:rsidP="0046039A">
      <w:pPr>
        <w:pStyle w:val="HTML"/>
        <w:shd w:val="clear" w:color="auto" w:fill="F5F5F5"/>
        <w:rPr>
          <w:color w:val="000000"/>
        </w:rPr>
      </w:pPr>
      <w:r>
        <w:rPr>
          <w:color w:val="000000"/>
        </w:rPr>
        <w:t>| Senior Staff       |</w:t>
      </w:r>
    </w:p>
    <w:p w:rsidR="0046039A" w:rsidRDefault="0046039A" w:rsidP="0046039A">
      <w:pPr>
        <w:pStyle w:val="HTML"/>
        <w:shd w:val="clear" w:color="auto" w:fill="F5F5F5"/>
        <w:rPr>
          <w:color w:val="000000"/>
        </w:rPr>
      </w:pPr>
      <w:r>
        <w:rPr>
          <w:color w:val="000000"/>
        </w:rPr>
        <w:t>| Assistant Engineer |</w:t>
      </w:r>
    </w:p>
    <w:p w:rsidR="0046039A" w:rsidRDefault="0046039A" w:rsidP="0046039A">
      <w:pPr>
        <w:pStyle w:val="HTML"/>
        <w:shd w:val="clear" w:color="auto" w:fill="F5F5F5"/>
        <w:rPr>
          <w:color w:val="000000"/>
        </w:rPr>
      </w:pPr>
      <w:r>
        <w:rPr>
          <w:color w:val="000000"/>
        </w:rPr>
        <w:t>| Technique Leader   |</w:t>
      </w:r>
    </w:p>
    <w:p w:rsidR="0046039A" w:rsidRDefault="0046039A" w:rsidP="0046039A">
      <w:pPr>
        <w:pStyle w:val="HTML"/>
        <w:shd w:val="clear" w:color="auto" w:fill="F5F5F5"/>
        <w:rPr>
          <w:color w:val="000000"/>
        </w:rPr>
      </w:pPr>
      <w:r>
        <w:rPr>
          <w:color w:val="000000"/>
        </w:rPr>
        <w:t>| Manager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只有</w:t>
      </w:r>
      <w:r>
        <w:rPr>
          <w:rFonts w:ascii="Verdana" w:hAnsi="Verdana"/>
          <w:color w:val="000000"/>
          <w:sz w:val="20"/>
          <w:szCs w:val="20"/>
        </w:rPr>
        <w:t>7</w:t>
      </w:r>
      <w:r>
        <w:rPr>
          <w:rFonts w:ascii="Verdana" w:hAnsi="Verdana"/>
          <w:color w:val="000000"/>
          <w:sz w:val="20"/>
          <w:szCs w:val="20"/>
        </w:rPr>
        <w:t>种。在这种成为</w:t>
      </w:r>
      <w:r>
        <w:rPr>
          <w:rFonts w:ascii="Verdana" w:hAnsi="Verdana"/>
          <w:color w:val="000000"/>
          <w:sz w:val="20"/>
          <w:szCs w:val="20"/>
        </w:rPr>
        <w:t>“</w:t>
      </w:r>
      <w:r>
        <w:rPr>
          <w:rFonts w:ascii="Verdana" w:hAnsi="Verdana"/>
          <w:color w:val="000000"/>
          <w:sz w:val="20"/>
          <w:szCs w:val="20"/>
        </w:rPr>
        <w:t>坑</w:t>
      </w:r>
      <w:r>
        <w:rPr>
          <w:rFonts w:ascii="Verdana" w:hAnsi="Verdana"/>
          <w:color w:val="000000"/>
          <w:sz w:val="20"/>
          <w:szCs w:val="20"/>
        </w:rPr>
        <w:t>”</w:t>
      </w:r>
      <w:r>
        <w:rPr>
          <w:rFonts w:ascii="Verdana" w:hAnsi="Verdana"/>
          <w:color w:val="000000"/>
          <w:sz w:val="20"/>
          <w:szCs w:val="20"/>
        </w:rPr>
        <w:t>的列值比较少的情况下，可以考虑用</w:t>
      </w:r>
      <w:r>
        <w:rPr>
          <w:rFonts w:ascii="Verdana" w:hAnsi="Verdana"/>
          <w:color w:val="000000"/>
          <w:sz w:val="20"/>
          <w:szCs w:val="20"/>
        </w:rPr>
        <w:t>“IN”</w:t>
      </w:r>
      <w:r>
        <w:rPr>
          <w:rFonts w:ascii="Verdana" w:hAnsi="Verdana"/>
          <w:color w:val="000000"/>
          <w:sz w:val="20"/>
          <w:szCs w:val="20"/>
        </w:rPr>
        <w:t>来填补这个</w:t>
      </w:r>
      <w:r>
        <w:rPr>
          <w:rFonts w:ascii="Verdana" w:hAnsi="Verdana"/>
          <w:color w:val="000000"/>
          <w:sz w:val="20"/>
          <w:szCs w:val="20"/>
        </w:rPr>
        <w:t>“</w:t>
      </w:r>
      <w:r>
        <w:rPr>
          <w:rFonts w:ascii="Verdana" w:hAnsi="Verdana"/>
          <w:color w:val="000000"/>
          <w:sz w:val="20"/>
          <w:szCs w:val="20"/>
        </w:rPr>
        <w:t>坑</w:t>
      </w:r>
      <w:r>
        <w:rPr>
          <w:rFonts w:ascii="Verdana" w:hAnsi="Verdana"/>
          <w:color w:val="000000"/>
          <w:sz w:val="20"/>
          <w:szCs w:val="20"/>
        </w:rPr>
        <w:t>”</w:t>
      </w:r>
      <w:r>
        <w:rPr>
          <w:rFonts w:ascii="Verdana" w:hAnsi="Verdana"/>
          <w:color w:val="000000"/>
          <w:sz w:val="20"/>
          <w:szCs w:val="20"/>
        </w:rPr>
        <w:t>从而形成最左前缀：</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w:t>
      </w:r>
    </w:p>
    <w:p w:rsidR="0046039A" w:rsidRDefault="0046039A" w:rsidP="0046039A">
      <w:pPr>
        <w:pStyle w:val="HTML"/>
        <w:shd w:val="clear" w:color="auto" w:fill="F5F5F5"/>
        <w:rPr>
          <w:color w:val="000000"/>
        </w:rPr>
      </w:pPr>
      <w:r>
        <w:rPr>
          <w:color w:val="0000FF"/>
        </w:rPr>
        <w:t>WHERE</w:t>
      </w:r>
      <w:r>
        <w:rPr>
          <w:color w:val="000000"/>
        </w:rPr>
        <w:t xml:space="preserve"> emp_no=</w:t>
      </w:r>
      <w:r>
        <w:rPr>
          <w:color w:val="800000"/>
        </w:rPr>
        <w:t>'</w:t>
      </w:r>
      <w:r>
        <w:rPr>
          <w:color w:val="008000"/>
        </w:rPr>
        <w:t>10001</w:t>
      </w:r>
      <w:r>
        <w:rPr>
          <w:color w:val="800000"/>
        </w:rPr>
        <w:t>'</w:t>
      </w:r>
    </w:p>
    <w:p w:rsidR="0046039A" w:rsidRDefault="0046039A" w:rsidP="0046039A">
      <w:pPr>
        <w:pStyle w:val="HTML"/>
        <w:shd w:val="clear" w:color="auto" w:fill="F5F5F5"/>
        <w:rPr>
          <w:color w:val="000000"/>
        </w:rPr>
      </w:pPr>
      <w:r>
        <w:rPr>
          <w:color w:val="0000FF"/>
        </w:rPr>
        <w:t>AND</w:t>
      </w:r>
      <w:r>
        <w:rPr>
          <w:color w:val="000000"/>
        </w:rPr>
        <w:t xml:space="preserve"> title </w:t>
      </w:r>
      <w:r>
        <w:rPr>
          <w:color w:val="0000FF"/>
        </w:rPr>
        <w:t>IN</w:t>
      </w:r>
      <w:r>
        <w:rPr>
          <w:color w:val="000000"/>
        </w:rPr>
        <w:t xml:space="preserve"> (</w:t>
      </w:r>
      <w:r>
        <w:rPr>
          <w:color w:val="800000"/>
        </w:rPr>
        <w:t>'</w:t>
      </w:r>
      <w:r>
        <w:rPr>
          <w:color w:val="008000"/>
        </w:rPr>
        <w:t>Senior Engineer</w:t>
      </w:r>
      <w:r>
        <w:rPr>
          <w:color w:val="800000"/>
        </w:rPr>
        <w:t>'</w:t>
      </w:r>
      <w:r>
        <w:rPr>
          <w:color w:val="000000"/>
        </w:rPr>
        <w:t xml:space="preserve">, </w:t>
      </w:r>
      <w:r>
        <w:rPr>
          <w:color w:val="800000"/>
        </w:rPr>
        <w:t>'</w:t>
      </w:r>
      <w:r>
        <w:rPr>
          <w:color w:val="008000"/>
        </w:rPr>
        <w:t>Staff</w:t>
      </w:r>
      <w:r>
        <w:rPr>
          <w:color w:val="800000"/>
        </w:rPr>
        <w:t>'</w:t>
      </w:r>
      <w:r>
        <w:rPr>
          <w:color w:val="000000"/>
        </w:rPr>
        <w:t xml:space="preserve">, </w:t>
      </w:r>
      <w:r>
        <w:rPr>
          <w:color w:val="800000"/>
        </w:rPr>
        <w:t>'</w:t>
      </w:r>
      <w:r>
        <w:rPr>
          <w:color w:val="008000"/>
        </w:rPr>
        <w:t>Engineer</w:t>
      </w:r>
      <w:r>
        <w:rPr>
          <w:color w:val="800000"/>
        </w:rPr>
        <w:t>'</w:t>
      </w:r>
      <w:r>
        <w:rPr>
          <w:color w:val="000000"/>
        </w:rPr>
        <w:t xml:space="preserve">, </w:t>
      </w:r>
      <w:r>
        <w:rPr>
          <w:color w:val="800000"/>
        </w:rPr>
        <w:t>'</w:t>
      </w:r>
      <w:r>
        <w:rPr>
          <w:color w:val="008000"/>
        </w:rPr>
        <w:t>Senior Staff</w:t>
      </w:r>
      <w:r>
        <w:rPr>
          <w:color w:val="800000"/>
        </w:rPr>
        <w:t>'</w:t>
      </w:r>
      <w:r>
        <w:rPr>
          <w:color w:val="000000"/>
        </w:rPr>
        <w:t xml:space="preserve">, </w:t>
      </w:r>
      <w:r>
        <w:rPr>
          <w:color w:val="800000"/>
        </w:rPr>
        <w:t>'</w:t>
      </w:r>
      <w:r>
        <w:rPr>
          <w:color w:val="008000"/>
        </w:rPr>
        <w:t>Assistant Engineer</w:t>
      </w:r>
      <w:r>
        <w:rPr>
          <w:color w:val="800000"/>
        </w:rPr>
        <w:t>'</w:t>
      </w:r>
      <w:r>
        <w:rPr>
          <w:color w:val="000000"/>
        </w:rPr>
        <w:t xml:space="preserve">, </w:t>
      </w:r>
      <w:r>
        <w:rPr>
          <w:color w:val="800000"/>
        </w:rPr>
        <w:t>'</w:t>
      </w:r>
      <w:r>
        <w:rPr>
          <w:color w:val="008000"/>
        </w:rPr>
        <w:t>Technique Leader</w:t>
      </w:r>
      <w:r>
        <w:rPr>
          <w:color w:val="800000"/>
        </w:rPr>
        <w:t>'</w:t>
      </w:r>
      <w:r>
        <w:rPr>
          <w:color w:val="000000"/>
        </w:rPr>
        <w:t xml:space="preserve">, </w:t>
      </w:r>
      <w:r>
        <w:rPr>
          <w:color w:val="800000"/>
        </w:rPr>
        <w:t>'</w:t>
      </w:r>
      <w:r>
        <w:rPr>
          <w:color w:val="008000"/>
        </w:rPr>
        <w:t>Manager</w:t>
      </w:r>
      <w:r>
        <w:rPr>
          <w:color w:val="800000"/>
        </w:rPr>
        <w:t>'</w:t>
      </w:r>
      <w:r>
        <w:rPr>
          <w:color w:val="000000"/>
        </w:rPr>
        <w:t>)</w:t>
      </w:r>
    </w:p>
    <w:p w:rsidR="0046039A" w:rsidRDefault="0046039A" w:rsidP="0046039A">
      <w:pPr>
        <w:pStyle w:val="HTML"/>
        <w:shd w:val="clear" w:color="auto" w:fill="F5F5F5"/>
        <w:rPr>
          <w:color w:val="000000"/>
        </w:rPr>
      </w:pPr>
      <w:r>
        <w:rPr>
          <w:color w:val="0000FF"/>
        </w:rPr>
        <w:t>AND</w:t>
      </w:r>
      <w:r>
        <w:rPr>
          <w:color w:val="000000"/>
        </w:rPr>
        <w:t xml:space="preserve"> from_date=</w:t>
      </w:r>
      <w:r>
        <w:rPr>
          <w:color w:val="800000"/>
        </w:rPr>
        <w:t>'</w:t>
      </w:r>
      <w:r>
        <w:rPr>
          <w:color w:val="008000"/>
        </w:rPr>
        <w:t>1986-06-26</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range | PRIMARY       | PRIMARY | </w:t>
      </w:r>
      <w:r>
        <w:rPr>
          <w:color w:val="800080"/>
        </w:rPr>
        <w:t>59</w:t>
      </w:r>
      <w:r>
        <w:rPr>
          <w:color w:val="000000"/>
        </w:rPr>
        <w:t xml:space="preserve">      | NULL |    </w:t>
      </w:r>
      <w:r>
        <w:rPr>
          <w:color w:val="800080"/>
        </w:rPr>
        <w:t>7</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这次</w:t>
      </w:r>
      <w:r>
        <w:rPr>
          <w:rFonts w:ascii="Verdana" w:hAnsi="Verdana"/>
          <w:color w:val="000000"/>
          <w:sz w:val="20"/>
          <w:szCs w:val="20"/>
        </w:rPr>
        <w:t>key_len</w:t>
      </w:r>
      <w:r>
        <w:rPr>
          <w:rFonts w:ascii="Verdana" w:hAnsi="Verdana"/>
          <w:color w:val="000000"/>
          <w:sz w:val="20"/>
          <w:szCs w:val="20"/>
        </w:rPr>
        <w:t>为</w:t>
      </w:r>
      <w:r>
        <w:rPr>
          <w:rFonts w:ascii="Verdana" w:hAnsi="Verdana"/>
          <w:color w:val="000000"/>
          <w:sz w:val="20"/>
          <w:szCs w:val="20"/>
        </w:rPr>
        <w:t>59</w:t>
      </w:r>
      <w:r>
        <w:rPr>
          <w:rFonts w:ascii="Verdana" w:hAnsi="Verdana"/>
          <w:color w:val="000000"/>
          <w:sz w:val="20"/>
          <w:szCs w:val="20"/>
        </w:rPr>
        <w:t>，说明索引被用全了，但是从</w:t>
      </w:r>
      <w:r>
        <w:rPr>
          <w:rFonts w:ascii="Verdana" w:hAnsi="Verdana"/>
          <w:color w:val="000000"/>
          <w:sz w:val="20"/>
          <w:szCs w:val="20"/>
        </w:rPr>
        <w:t>type</w:t>
      </w:r>
      <w:r>
        <w:rPr>
          <w:rFonts w:ascii="Verdana" w:hAnsi="Verdana"/>
          <w:color w:val="000000"/>
          <w:sz w:val="20"/>
          <w:szCs w:val="20"/>
        </w:rPr>
        <w:t>和</w:t>
      </w:r>
      <w:r>
        <w:rPr>
          <w:rFonts w:ascii="Verdana" w:hAnsi="Verdana"/>
          <w:color w:val="000000"/>
          <w:sz w:val="20"/>
          <w:szCs w:val="20"/>
        </w:rPr>
        <w:t>rows</w:t>
      </w:r>
      <w:r>
        <w:rPr>
          <w:rFonts w:ascii="Verdana" w:hAnsi="Verdana"/>
          <w:color w:val="000000"/>
          <w:sz w:val="20"/>
          <w:szCs w:val="20"/>
        </w:rPr>
        <w:t>看出</w:t>
      </w:r>
      <w:r>
        <w:rPr>
          <w:rFonts w:ascii="Verdana" w:hAnsi="Verdana"/>
          <w:color w:val="000000"/>
          <w:sz w:val="20"/>
          <w:szCs w:val="20"/>
        </w:rPr>
        <w:t>IN</w:t>
      </w:r>
      <w:r>
        <w:rPr>
          <w:rFonts w:ascii="Verdana" w:hAnsi="Verdana"/>
          <w:color w:val="000000"/>
          <w:sz w:val="20"/>
          <w:szCs w:val="20"/>
        </w:rPr>
        <w:t>实际上执行了一个</w:t>
      </w:r>
      <w:r>
        <w:rPr>
          <w:rFonts w:ascii="Verdana" w:hAnsi="Verdana"/>
          <w:color w:val="000000"/>
          <w:sz w:val="20"/>
          <w:szCs w:val="20"/>
        </w:rPr>
        <w:t>range</w:t>
      </w:r>
      <w:r>
        <w:rPr>
          <w:rFonts w:ascii="Verdana" w:hAnsi="Verdana"/>
          <w:color w:val="000000"/>
          <w:sz w:val="20"/>
          <w:szCs w:val="20"/>
        </w:rPr>
        <w:t>查询，这里检查了</w:t>
      </w:r>
      <w:r>
        <w:rPr>
          <w:rFonts w:ascii="Verdana" w:hAnsi="Verdana"/>
          <w:color w:val="000000"/>
          <w:sz w:val="20"/>
          <w:szCs w:val="20"/>
        </w:rPr>
        <w:t>7</w:t>
      </w:r>
      <w:r>
        <w:rPr>
          <w:rFonts w:ascii="Verdana" w:hAnsi="Verdana"/>
          <w:color w:val="000000"/>
          <w:sz w:val="20"/>
          <w:szCs w:val="20"/>
        </w:rPr>
        <w:t>个</w:t>
      </w:r>
      <w:r>
        <w:rPr>
          <w:rFonts w:ascii="Verdana" w:hAnsi="Verdana"/>
          <w:color w:val="000000"/>
          <w:sz w:val="20"/>
          <w:szCs w:val="20"/>
        </w:rPr>
        <w:t>key</w:t>
      </w:r>
      <w:r>
        <w:rPr>
          <w:rFonts w:ascii="Verdana" w:hAnsi="Verdana"/>
          <w:color w:val="000000"/>
          <w:sz w:val="20"/>
          <w:szCs w:val="20"/>
        </w:rPr>
        <w:t>。看下两种查询的性能比较：</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1" name="图片 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00"/>
        </w:rPr>
        <w:t>SHOW PROFILES;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Query_ID | Duration   | Query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10</w:t>
      </w:r>
      <w:r>
        <w:rPr>
          <w:color w:val="000000"/>
        </w:rPr>
        <w:t xml:space="preserve"> | </w:t>
      </w:r>
      <w:r>
        <w:rPr>
          <w:color w:val="800080"/>
        </w:rPr>
        <w:t>0.00058000</w:t>
      </w:r>
      <w:r>
        <w:rPr>
          <w:color w:val="000000"/>
        </w:rPr>
        <w:t xml:space="preserve"> |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from_date=</w:t>
      </w:r>
      <w:r>
        <w:rPr>
          <w:color w:val="800000"/>
        </w:rPr>
        <w:t>'</w:t>
      </w:r>
      <w:r>
        <w:rPr>
          <w:color w:val="008000"/>
        </w:rPr>
        <w:t>1986-06-26</w:t>
      </w:r>
      <w:r>
        <w:rPr>
          <w:color w:val="800000"/>
        </w:rPr>
        <w:t>'</w:t>
      </w: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11</w:t>
      </w:r>
      <w:r>
        <w:rPr>
          <w:color w:val="000000"/>
        </w:rPr>
        <w:t xml:space="preserve"> | </w:t>
      </w:r>
      <w:r>
        <w:rPr>
          <w:color w:val="800080"/>
        </w:rPr>
        <w:t>0.00052500</w:t>
      </w:r>
      <w:r>
        <w:rPr>
          <w:color w:val="000000"/>
        </w:rPr>
        <w:t xml:space="preserve"> |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title </w:t>
      </w:r>
      <w:r>
        <w:rPr>
          <w:color w:val="0000FF"/>
        </w:rPr>
        <w:t>IN</w:t>
      </w:r>
      <w:r>
        <w:rPr>
          <w:color w:val="000000"/>
        </w:rPr>
        <w:t xml:space="preserve"> ...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2" name="图片 2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填坑</w:t>
      </w:r>
      <w:r>
        <w:rPr>
          <w:rFonts w:ascii="Verdana" w:hAnsi="Verdana"/>
          <w:color w:val="000000"/>
          <w:sz w:val="20"/>
          <w:szCs w:val="20"/>
        </w:rPr>
        <w:t>”</w:t>
      </w:r>
      <w:r>
        <w:rPr>
          <w:rFonts w:ascii="Verdana" w:hAnsi="Verdana"/>
          <w:color w:val="000000"/>
          <w:sz w:val="20"/>
          <w:szCs w:val="20"/>
        </w:rPr>
        <w:t>后性能提升了一点。如果经过</w:t>
      </w:r>
      <w:r>
        <w:rPr>
          <w:rFonts w:ascii="Verdana" w:hAnsi="Verdana"/>
          <w:color w:val="000000"/>
          <w:sz w:val="20"/>
          <w:szCs w:val="20"/>
        </w:rPr>
        <w:t>emp_no</w:t>
      </w:r>
      <w:r>
        <w:rPr>
          <w:rFonts w:ascii="Verdana" w:hAnsi="Verdana"/>
          <w:color w:val="000000"/>
          <w:sz w:val="20"/>
          <w:szCs w:val="20"/>
        </w:rPr>
        <w:t>筛选后余下很多数据，则后者性能优势会更加明显。当然，如果</w:t>
      </w:r>
      <w:r>
        <w:rPr>
          <w:rFonts w:ascii="Verdana" w:hAnsi="Verdana"/>
          <w:color w:val="000000"/>
          <w:sz w:val="20"/>
          <w:szCs w:val="20"/>
        </w:rPr>
        <w:t>title</w:t>
      </w:r>
      <w:r>
        <w:rPr>
          <w:rFonts w:ascii="Verdana" w:hAnsi="Verdana"/>
          <w:color w:val="000000"/>
          <w:sz w:val="20"/>
          <w:szCs w:val="20"/>
        </w:rPr>
        <w:t>的值很多，用填坑就不合适了，必须建立辅助索引。</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查询条件没有指定索引第一列</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from_date=</w:t>
      </w:r>
      <w:r>
        <w:rPr>
          <w:color w:val="800000"/>
        </w:rPr>
        <w:t>'</w:t>
      </w:r>
      <w:r>
        <w:rPr>
          <w:color w:val="008000"/>
        </w:rPr>
        <w:t>1986-06-26</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ALL  | NULL          | NULL | NULL    | NULL | </w:t>
      </w:r>
      <w:r>
        <w:rPr>
          <w:color w:val="800080"/>
        </w:rPr>
        <w:t>443308</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由于不是最左前缀，索引这样的查询显然用不到索引。</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匹配某列前缀字符串</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title </w:t>
      </w:r>
      <w:r>
        <w:rPr>
          <w:color w:val="0000FF"/>
        </w:rPr>
        <w:t>LIKE</w:t>
      </w:r>
      <w:r>
        <w:rPr>
          <w:color w:val="000000"/>
        </w:rPr>
        <w:t xml:space="preserve"> </w:t>
      </w:r>
      <w:r>
        <w:rPr>
          <w:color w:val="800000"/>
        </w:rPr>
        <w:t>'</w:t>
      </w:r>
      <w:r>
        <w:rPr>
          <w:color w:val="008000"/>
        </w:rPr>
        <w:t>Senior%</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range | PRIMARY       | PRIMARY | </w:t>
      </w:r>
      <w:r>
        <w:rPr>
          <w:color w:val="800080"/>
        </w:rPr>
        <w:t>56</w:t>
      </w:r>
      <w:r>
        <w:rPr>
          <w:color w:val="000000"/>
        </w:rPr>
        <w:t xml:space="preserve">      | NULL |    </w:t>
      </w:r>
      <w:r>
        <w:rPr>
          <w:color w:val="800080"/>
        </w:rPr>
        <w:t>1</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此时可以用到索引，</w:t>
      </w:r>
      <w:del w:id="0" w:author="Unknown">
        <w:r>
          <w:rPr>
            <w:rFonts w:ascii="Verdana" w:hAnsi="Verdana"/>
            <w:color w:val="000000"/>
            <w:sz w:val="20"/>
            <w:szCs w:val="20"/>
          </w:rPr>
          <w:delText>但是如果通配符不是只出现在末尾，则无法使用索引。</w:delText>
        </w:r>
      </w:del>
      <w:r>
        <w:rPr>
          <w:rFonts w:ascii="Verdana" w:hAnsi="Verdana"/>
          <w:color w:val="000000"/>
          <w:sz w:val="20"/>
          <w:szCs w:val="20"/>
        </w:rPr>
        <w:t>（原文表述有误，如果通配符</w:t>
      </w:r>
      <w:r>
        <w:rPr>
          <w:rFonts w:ascii="Verdana" w:hAnsi="Verdana"/>
          <w:color w:val="000000"/>
          <w:sz w:val="20"/>
          <w:szCs w:val="20"/>
        </w:rPr>
        <w:t>%</w:t>
      </w:r>
      <w:r>
        <w:rPr>
          <w:rFonts w:ascii="Verdana" w:hAnsi="Verdana"/>
          <w:color w:val="000000"/>
          <w:sz w:val="20"/>
          <w:szCs w:val="20"/>
        </w:rPr>
        <w:t>不出现在开头，则可以用到索引，但根据具体情况不同可能只会用其中一个前缀）</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范围查询</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 &lt; </w:t>
      </w:r>
      <w:r>
        <w:rPr>
          <w:color w:val="800000"/>
        </w:rPr>
        <w:t>'</w:t>
      </w:r>
      <w:r>
        <w:rPr>
          <w:color w:val="008000"/>
        </w:rPr>
        <w:t>10010</w:t>
      </w:r>
      <w:r>
        <w:rPr>
          <w:color w:val="800000"/>
        </w:rPr>
        <w:t>'</w:t>
      </w:r>
      <w:r>
        <w:rPr>
          <w:color w:val="000000"/>
        </w:rPr>
        <w:t xml:space="preserve"> </w:t>
      </w:r>
      <w:r>
        <w:rPr>
          <w:color w:val="0000FF"/>
        </w:rPr>
        <w:t>and</w:t>
      </w:r>
      <w:r>
        <w:rPr>
          <w:color w:val="000000"/>
        </w:rPr>
        <w:t xml:space="preserve"> title=</w:t>
      </w:r>
      <w:r>
        <w:rPr>
          <w:color w:val="800000"/>
        </w:rPr>
        <w:t>'</w:t>
      </w:r>
      <w:r>
        <w:rPr>
          <w:color w:val="008000"/>
        </w:rPr>
        <w:t>Senior Engineer</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range | PRIMARY       | PRIMARY | </w:t>
      </w:r>
      <w:r>
        <w:rPr>
          <w:color w:val="800080"/>
        </w:rPr>
        <w:t>4</w:t>
      </w:r>
      <w:r>
        <w:rPr>
          <w:color w:val="000000"/>
        </w:rPr>
        <w:t xml:space="preserve">       | NULL |   </w:t>
      </w:r>
      <w:r>
        <w:rPr>
          <w:color w:val="800080"/>
        </w:rPr>
        <w:t>16</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范围列可以用到索引（必须是最左前缀），但是范围列后面的列无法用到索引。同时，索引最多用于一个范围列，因此如果查询条件中有两个范围列则无法全用到索引。</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3" name="图片 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w:t>
      </w:r>
    </w:p>
    <w:p w:rsidR="0046039A" w:rsidRDefault="0046039A" w:rsidP="0046039A">
      <w:pPr>
        <w:pStyle w:val="HTML"/>
        <w:shd w:val="clear" w:color="auto" w:fill="F5F5F5"/>
        <w:rPr>
          <w:color w:val="000000"/>
        </w:rPr>
      </w:pPr>
      <w:r>
        <w:rPr>
          <w:color w:val="0000FF"/>
        </w:rPr>
        <w:t>WHERE</w:t>
      </w:r>
      <w:r>
        <w:rPr>
          <w:color w:val="000000"/>
        </w:rPr>
        <w:t xml:space="preserve"> emp_no &lt; </w:t>
      </w:r>
      <w:r>
        <w:rPr>
          <w:color w:val="800000"/>
        </w:rPr>
        <w:t>'</w:t>
      </w:r>
      <w:r>
        <w:rPr>
          <w:color w:val="008000"/>
        </w:rPr>
        <w:t>10010</w:t>
      </w:r>
      <w:r>
        <w:rPr>
          <w:color w:val="800000"/>
        </w:rPr>
        <w:t>'</w:t>
      </w:r>
    </w:p>
    <w:p w:rsidR="0046039A" w:rsidRDefault="0046039A" w:rsidP="0046039A">
      <w:pPr>
        <w:pStyle w:val="HTML"/>
        <w:shd w:val="clear" w:color="auto" w:fill="F5F5F5"/>
        <w:rPr>
          <w:color w:val="000000"/>
        </w:rPr>
      </w:pPr>
      <w:r>
        <w:rPr>
          <w:color w:val="0000FF"/>
        </w:rPr>
        <w:t>AND</w:t>
      </w:r>
      <w:r>
        <w:rPr>
          <w:color w:val="000000"/>
        </w:rPr>
        <w:t xml:space="preserve"> title=</w:t>
      </w:r>
      <w:r>
        <w:rPr>
          <w:color w:val="800000"/>
        </w:rPr>
        <w:t>'</w:t>
      </w:r>
      <w:r>
        <w:rPr>
          <w:color w:val="008000"/>
        </w:rPr>
        <w:t>Senior Engineer</w:t>
      </w:r>
      <w:r>
        <w:rPr>
          <w:color w:val="800000"/>
        </w:rPr>
        <w:t>'</w:t>
      </w:r>
    </w:p>
    <w:p w:rsidR="0046039A" w:rsidRDefault="0046039A" w:rsidP="0046039A">
      <w:pPr>
        <w:pStyle w:val="HTML"/>
        <w:shd w:val="clear" w:color="auto" w:fill="F5F5F5"/>
        <w:rPr>
          <w:color w:val="000000"/>
        </w:rPr>
      </w:pPr>
      <w:r>
        <w:rPr>
          <w:color w:val="0000FF"/>
        </w:rPr>
        <w:t>AND</w:t>
      </w:r>
      <w:r>
        <w:rPr>
          <w:color w:val="000000"/>
        </w:rPr>
        <w:t xml:space="preserve"> from_date </w:t>
      </w:r>
      <w:r>
        <w:rPr>
          <w:color w:val="0000FF"/>
        </w:rPr>
        <w:t>BETWEEN</w:t>
      </w:r>
      <w:r>
        <w:rPr>
          <w:color w:val="000000"/>
        </w:rPr>
        <w:t xml:space="preserve"> </w:t>
      </w:r>
      <w:r>
        <w:rPr>
          <w:color w:val="800000"/>
        </w:rPr>
        <w:t>'</w:t>
      </w:r>
      <w:r>
        <w:rPr>
          <w:color w:val="008000"/>
        </w:rPr>
        <w:t>1986-01-01</w:t>
      </w:r>
      <w:r>
        <w:rPr>
          <w:color w:val="800000"/>
        </w:rPr>
        <w:t>'</w:t>
      </w:r>
      <w:r>
        <w:rPr>
          <w:color w:val="000000"/>
        </w:rPr>
        <w:t xml:space="preserve"> </w:t>
      </w:r>
      <w:r>
        <w:rPr>
          <w:color w:val="0000FF"/>
        </w:rPr>
        <w:t>AND</w:t>
      </w:r>
      <w:r>
        <w:rPr>
          <w:color w:val="000000"/>
        </w:rPr>
        <w:t xml:space="preserve"> </w:t>
      </w:r>
      <w:r>
        <w:rPr>
          <w:color w:val="800000"/>
        </w:rPr>
        <w:t>'</w:t>
      </w:r>
      <w:r>
        <w:rPr>
          <w:color w:val="008000"/>
        </w:rPr>
        <w:t>1986-12-31</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range | PRIMARY       | PRIMARY | </w:t>
      </w:r>
      <w:r>
        <w:rPr>
          <w:color w:val="800080"/>
        </w:rPr>
        <w:t>4</w:t>
      </w:r>
      <w:r>
        <w:rPr>
          <w:color w:val="000000"/>
        </w:rPr>
        <w:t xml:space="preserve">       | NULL |   </w:t>
      </w:r>
      <w:r>
        <w:rPr>
          <w:color w:val="800080"/>
        </w:rPr>
        <w:t>16</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4" name="图片 2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可以看到索引对第二个范围索引无能为力。这里特别要说明</w:t>
      </w:r>
      <w:r>
        <w:rPr>
          <w:rFonts w:ascii="Verdana" w:hAnsi="Verdana"/>
          <w:color w:val="000000"/>
          <w:sz w:val="20"/>
          <w:szCs w:val="20"/>
        </w:rPr>
        <w:t>MySQL</w:t>
      </w:r>
      <w:r>
        <w:rPr>
          <w:rFonts w:ascii="Verdana" w:hAnsi="Verdana"/>
          <w:color w:val="000000"/>
          <w:sz w:val="20"/>
          <w:szCs w:val="20"/>
        </w:rPr>
        <w:t>一个有意思的地方，那就是仅用</w:t>
      </w:r>
      <w:r>
        <w:rPr>
          <w:rFonts w:ascii="Verdana" w:hAnsi="Verdana"/>
          <w:color w:val="000000"/>
          <w:sz w:val="20"/>
          <w:szCs w:val="20"/>
        </w:rPr>
        <w:t>explain</w:t>
      </w:r>
      <w:r>
        <w:rPr>
          <w:rFonts w:ascii="Verdana" w:hAnsi="Verdana"/>
          <w:color w:val="000000"/>
          <w:sz w:val="20"/>
          <w:szCs w:val="20"/>
        </w:rPr>
        <w:t>可能无法区分范围索引和多值匹配，因为在</w:t>
      </w:r>
      <w:r>
        <w:rPr>
          <w:rFonts w:ascii="Verdana" w:hAnsi="Verdana"/>
          <w:color w:val="000000"/>
          <w:sz w:val="20"/>
          <w:szCs w:val="20"/>
        </w:rPr>
        <w:t>type</w:t>
      </w:r>
      <w:r>
        <w:rPr>
          <w:rFonts w:ascii="Verdana" w:hAnsi="Verdana"/>
          <w:color w:val="000000"/>
          <w:sz w:val="20"/>
          <w:szCs w:val="20"/>
        </w:rPr>
        <w:t>中这两者都显示为</w:t>
      </w:r>
      <w:r>
        <w:rPr>
          <w:rFonts w:ascii="Verdana" w:hAnsi="Verdana"/>
          <w:color w:val="000000"/>
          <w:sz w:val="20"/>
          <w:szCs w:val="20"/>
        </w:rPr>
        <w:t>range</w:t>
      </w:r>
      <w:r>
        <w:rPr>
          <w:rFonts w:ascii="Verdana" w:hAnsi="Verdana"/>
          <w:color w:val="000000"/>
          <w:sz w:val="20"/>
          <w:szCs w:val="20"/>
        </w:rPr>
        <w:t>。同时，用了</w:t>
      </w:r>
      <w:r>
        <w:rPr>
          <w:rFonts w:ascii="Verdana" w:hAnsi="Verdana"/>
          <w:color w:val="000000"/>
          <w:sz w:val="20"/>
          <w:szCs w:val="20"/>
        </w:rPr>
        <w:t>“between”</w:t>
      </w:r>
      <w:r>
        <w:rPr>
          <w:rFonts w:ascii="Verdana" w:hAnsi="Verdana"/>
          <w:color w:val="000000"/>
          <w:sz w:val="20"/>
          <w:szCs w:val="20"/>
        </w:rPr>
        <w:t>并不意味着就是范围查询，例如下面的查询：</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5" name="图片 2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w:t>
      </w:r>
    </w:p>
    <w:p w:rsidR="0046039A" w:rsidRDefault="0046039A" w:rsidP="0046039A">
      <w:pPr>
        <w:pStyle w:val="HTML"/>
        <w:shd w:val="clear" w:color="auto" w:fill="F5F5F5"/>
        <w:rPr>
          <w:color w:val="000000"/>
        </w:rPr>
      </w:pPr>
      <w:r>
        <w:rPr>
          <w:color w:val="0000FF"/>
        </w:rPr>
        <w:t>WHERE</w:t>
      </w:r>
      <w:r>
        <w:rPr>
          <w:color w:val="000000"/>
        </w:rPr>
        <w:t xml:space="preserve"> emp_no </w:t>
      </w:r>
      <w:r>
        <w:rPr>
          <w:color w:val="0000FF"/>
        </w:rPr>
        <w:t>BETWEEN</w:t>
      </w:r>
      <w:r>
        <w:rPr>
          <w:color w:val="000000"/>
        </w:rPr>
        <w:t xml:space="preserve"> </w:t>
      </w:r>
      <w:r>
        <w:rPr>
          <w:color w:val="800000"/>
        </w:rPr>
        <w:t>'</w:t>
      </w:r>
      <w:r>
        <w:rPr>
          <w:color w:val="008000"/>
        </w:rPr>
        <w:t>10001</w:t>
      </w:r>
      <w:r>
        <w:rPr>
          <w:color w:val="800000"/>
        </w:rPr>
        <w:t>'</w:t>
      </w:r>
      <w:r>
        <w:rPr>
          <w:color w:val="000000"/>
        </w:rPr>
        <w:t xml:space="preserve"> </w:t>
      </w:r>
      <w:r>
        <w:rPr>
          <w:color w:val="0000FF"/>
        </w:rPr>
        <w:t>AND</w:t>
      </w:r>
      <w:r>
        <w:rPr>
          <w:color w:val="000000"/>
        </w:rPr>
        <w:t xml:space="preserve"> </w:t>
      </w:r>
      <w:r>
        <w:rPr>
          <w:color w:val="800000"/>
        </w:rPr>
        <w:t>'</w:t>
      </w:r>
      <w:r>
        <w:rPr>
          <w:color w:val="008000"/>
        </w:rPr>
        <w:t>10010</w:t>
      </w:r>
      <w:r>
        <w:rPr>
          <w:color w:val="800000"/>
        </w:rPr>
        <w:t>'</w:t>
      </w:r>
    </w:p>
    <w:p w:rsidR="0046039A" w:rsidRDefault="0046039A" w:rsidP="0046039A">
      <w:pPr>
        <w:pStyle w:val="HTML"/>
        <w:shd w:val="clear" w:color="auto" w:fill="F5F5F5"/>
        <w:rPr>
          <w:color w:val="000000"/>
        </w:rPr>
      </w:pPr>
      <w:r>
        <w:rPr>
          <w:color w:val="0000FF"/>
        </w:rPr>
        <w:t>AND</w:t>
      </w:r>
      <w:r>
        <w:rPr>
          <w:color w:val="000000"/>
        </w:rPr>
        <w:t xml:space="preserve"> title=</w:t>
      </w:r>
      <w:r>
        <w:rPr>
          <w:color w:val="800000"/>
        </w:rPr>
        <w:t>'</w:t>
      </w:r>
      <w:r>
        <w:rPr>
          <w:color w:val="008000"/>
        </w:rPr>
        <w:t>Senior Engineer</w:t>
      </w:r>
      <w:r>
        <w:rPr>
          <w:color w:val="800000"/>
        </w:rPr>
        <w:t>'</w:t>
      </w:r>
    </w:p>
    <w:p w:rsidR="0046039A" w:rsidRDefault="0046039A" w:rsidP="0046039A">
      <w:pPr>
        <w:pStyle w:val="HTML"/>
        <w:shd w:val="clear" w:color="auto" w:fill="F5F5F5"/>
        <w:rPr>
          <w:color w:val="000000"/>
        </w:rPr>
      </w:pPr>
      <w:r>
        <w:rPr>
          <w:color w:val="0000FF"/>
        </w:rPr>
        <w:t>AND</w:t>
      </w:r>
      <w:r>
        <w:rPr>
          <w:color w:val="000000"/>
        </w:rPr>
        <w:t xml:space="preserve"> from_date </w:t>
      </w:r>
      <w:r>
        <w:rPr>
          <w:color w:val="0000FF"/>
        </w:rPr>
        <w:t>BETWEEN</w:t>
      </w:r>
      <w:r>
        <w:rPr>
          <w:color w:val="000000"/>
        </w:rPr>
        <w:t xml:space="preserve"> </w:t>
      </w:r>
      <w:r>
        <w:rPr>
          <w:color w:val="800000"/>
        </w:rPr>
        <w:t>'</w:t>
      </w:r>
      <w:r>
        <w:rPr>
          <w:color w:val="008000"/>
        </w:rPr>
        <w:t>1986-01-01</w:t>
      </w:r>
      <w:r>
        <w:rPr>
          <w:color w:val="800000"/>
        </w:rPr>
        <w:t>'</w:t>
      </w:r>
      <w:r>
        <w:rPr>
          <w:color w:val="000000"/>
        </w:rPr>
        <w:t xml:space="preserve"> </w:t>
      </w:r>
      <w:r>
        <w:rPr>
          <w:color w:val="0000FF"/>
        </w:rPr>
        <w:t>AND</w:t>
      </w:r>
      <w:r>
        <w:rPr>
          <w:color w:val="000000"/>
        </w:rPr>
        <w:t xml:space="preserve"> </w:t>
      </w:r>
      <w:r>
        <w:rPr>
          <w:color w:val="800000"/>
        </w:rPr>
        <w:t>'</w:t>
      </w:r>
      <w:r>
        <w:rPr>
          <w:color w:val="008000"/>
        </w:rPr>
        <w:t>1986-12-31</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range | PRIMARY       | PRIMARY | </w:t>
      </w:r>
      <w:r>
        <w:rPr>
          <w:color w:val="800080"/>
        </w:rPr>
        <w:t>59</w:t>
      </w:r>
      <w:r>
        <w:rPr>
          <w:color w:val="000000"/>
        </w:rPr>
        <w:t xml:space="preserve">      | NULL |   </w:t>
      </w:r>
      <w:r>
        <w:rPr>
          <w:color w:val="800080"/>
        </w:rPr>
        <w:t>16</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6" name="图片 2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看起来是用了两个范围查询，但作用于</w:t>
      </w:r>
      <w:r>
        <w:rPr>
          <w:rFonts w:ascii="Verdana" w:hAnsi="Verdana"/>
          <w:color w:val="000000"/>
          <w:sz w:val="20"/>
          <w:szCs w:val="20"/>
        </w:rPr>
        <w:t>emp_no</w:t>
      </w:r>
      <w:r>
        <w:rPr>
          <w:rFonts w:ascii="Verdana" w:hAnsi="Verdana"/>
          <w:color w:val="000000"/>
          <w:sz w:val="20"/>
          <w:szCs w:val="20"/>
        </w:rPr>
        <w:t>上的</w:t>
      </w:r>
      <w:r>
        <w:rPr>
          <w:rFonts w:ascii="Verdana" w:hAnsi="Verdana"/>
          <w:color w:val="000000"/>
          <w:sz w:val="20"/>
          <w:szCs w:val="20"/>
        </w:rPr>
        <w:t>“BETWEEN”</w:t>
      </w:r>
      <w:r>
        <w:rPr>
          <w:rFonts w:ascii="Verdana" w:hAnsi="Verdana"/>
          <w:color w:val="000000"/>
          <w:sz w:val="20"/>
          <w:szCs w:val="20"/>
        </w:rPr>
        <w:t>实际上相当于</w:t>
      </w:r>
      <w:r>
        <w:rPr>
          <w:rFonts w:ascii="Verdana" w:hAnsi="Verdana"/>
          <w:color w:val="000000"/>
          <w:sz w:val="20"/>
          <w:szCs w:val="20"/>
        </w:rPr>
        <w:t>“IN”</w:t>
      </w:r>
      <w:r>
        <w:rPr>
          <w:rFonts w:ascii="Verdana" w:hAnsi="Verdana"/>
          <w:color w:val="000000"/>
          <w:sz w:val="20"/>
          <w:szCs w:val="20"/>
        </w:rPr>
        <w:t>，也就是说</w:t>
      </w:r>
      <w:r>
        <w:rPr>
          <w:rFonts w:ascii="Verdana" w:hAnsi="Verdana"/>
          <w:color w:val="000000"/>
          <w:sz w:val="20"/>
          <w:szCs w:val="20"/>
        </w:rPr>
        <w:t>emp_no</w:t>
      </w:r>
      <w:r>
        <w:rPr>
          <w:rFonts w:ascii="Verdana" w:hAnsi="Verdana"/>
          <w:color w:val="000000"/>
          <w:sz w:val="20"/>
          <w:szCs w:val="20"/>
        </w:rPr>
        <w:t>实际是多值精确匹配。可以看到这个查询用到了索引全部三个列。因此在</w:t>
      </w:r>
      <w:r>
        <w:rPr>
          <w:rFonts w:ascii="Verdana" w:hAnsi="Verdana"/>
          <w:color w:val="000000"/>
          <w:sz w:val="20"/>
          <w:szCs w:val="20"/>
        </w:rPr>
        <w:t>MySQL</w:t>
      </w:r>
      <w:r>
        <w:rPr>
          <w:rFonts w:ascii="Verdana" w:hAnsi="Verdana"/>
          <w:color w:val="000000"/>
          <w:sz w:val="20"/>
          <w:szCs w:val="20"/>
        </w:rPr>
        <w:t>中要谨慎地区分多值匹配和范围匹配，否则会对</w:t>
      </w:r>
      <w:r>
        <w:rPr>
          <w:rFonts w:ascii="Verdana" w:hAnsi="Verdana"/>
          <w:color w:val="000000"/>
          <w:sz w:val="20"/>
          <w:szCs w:val="20"/>
        </w:rPr>
        <w:t>MySQL</w:t>
      </w:r>
      <w:r>
        <w:rPr>
          <w:rFonts w:ascii="Verdana" w:hAnsi="Verdana"/>
          <w:color w:val="000000"/>
          <w:sz w:val="20"/>
          <w:szCs w:val="20"/>
        </w:rPr>
        <w:t>的行为产生困惑。</w:t>
      </w:r>
    </w:p>
    <w:p w:rsidR="0046039A" w:rsidRDefault="0046039A" w:rsidP="0046039A">
      <w:pPr>
        <w:pStyle w:val="4"/>
        <w:shd w:val="clear" w:color="auto" w:fill="FFFFFF"/>
        <w:spacing w:before="150" w:after="150"/>
        <w:rPr>
          <w:rFonts w:ascii="Verdana" w:hAnsi="Verdana"/>
          <w:color w:val="000000"/>
          <w:sz w:val="21"/>
          <w:szCs w:val="21"/>
        </w:rPr>
      </w:pPr>
      <w:r>
        <w:rPr>
          <w:rFonts w:ascii="Verdana" w:hAnsi="Verdana"/>
          <w:color w:val="000000"/>
          <w:sz w:val="21"/>
          <w:szCs w:val="21"/>
        </w:rPr>
        <w:t>查询条件中含有函数或表达式</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很不幸，如果查询条件中含有函数或表达式，则</w:t>
      </w:r>
      <w:r>
        <w:rPr>
          <w:rFonts w:ascii="Verdana" w:hAnsi="Verdana"/>
          <w:color w:val="000000"/>
          <w:sz w:val="20"/>
          <w:szCs w:val="20"/>
        </w:rPr>
        <w:t>MySQL</w:t>
      </w:r>
      <w:r>
        <w:rPr>
          <w:rFonts w:ascii="Verdana" w:hAnsi="Verdana"/>
          <w:color w:val="000000"/>
          <w:sz w:val="20"/>
          <w:szCs w:val="20"/>
        </w:rPr>
        <w:t>不会为这列使用索引（虽然某些在数学意义上可以使用）。例如：</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w:t>
      </w:r>
      <w:r>
        <w:rPr>
          <w:color w:val="800000"/>
        </w:rPr>
        <w:t>'</w:t>
      </w:r>
      <w:r>
        <w:rPr>
          <w:color w:val="008000"/>
        </w:rPr>
        <w:t>10001</w:t>
      </w:r>
      <w:r>
        <w:rPr>
          <w:color w:val="800000"/>
        </w:rPr>
        <w:t>'</w:t>
      </w:r>
      <w:r>
        <w:rPr>
          <w:color w:val="000000"/>
        </w:rPr>
        <w:t xml:space="preserve"> </w:t>
      </w:r>
      <w:r>
        <w:rPr>
          <w:color w:val="0000FF"/>
        </w:rPr>
        <w:t>AND</w:t>
      </w:r>
      <w:r>
        <w:rPr>
          <w:color w:val="000000"/>
        </w:rPr>
        <w:t xml:space="preserve"> left(title, </w:t>
      </w:r>
      <w:r>
        <w:rPr>
          <w:color w:val="800080"/>
        </w:rPr>
        <w:t>6</w:t>
      </w:r>
      <w:r>
        <w:rPr>
          <w:color w:val="000000"/>
        </w:rPr>
        <w:t>)=</w:t>
      </w:r>
      <w:r>
        <w:rPr>
          <w:color w:val="800000"/>
        </w:rPr>
        <w:t>'</w:t>
      </w:r>
      <w:r>
        <w:rPr>
          <w:color w:val="008000"/>
        </w:rPr>
        <w:t>Senior</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ref  | PRIMARY       | PRIMARY | </w:t>
      </w:r>
      <w:r>
        <w:rPr>
          <w:color w:val="800080"/>
        </w:rPr>
        <w:t>4</w:t>
      </w:r>
      <w:r>
        <w:rPr>
          <w:color w:val="000000"/>
        </w:rPr>
        <w:t xml:space="preserve">       | const |    </w:t>
      </w:r>
      <w:r>
        <w:rPr>
          <w:color w:val="800080"/>
        </w:rPr>
        <w:t>1</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虽然这个查询和情况五中功能相同，但是由于使用了函数</w:t>
      </w:r>
      <w:r>
        <w:rPr>
          <w:rFonts w:ascii="Verdana" w:hAnsi="Verdana"/>
          <w:color w:val="000000"/>
          <w:sz w:val="20"/>
          <w:szCs w:val="20"/>
        </w:rPr>
        <w:t>left</w:t>
      </w:r>
      <w:r>
        <w:rPr>
          <w:rFonts w:ascii="Verdana" w:hAnsi="Verdana"/>
          <w:color w:val="000000"/>
          <w:sz w:val="20"/>
          <w:szCs w:val="20"/>
        </w:rPr>
        <w:t>，则无法为</w:t>
      </w:r>
      <w:r>
        <w:rPr>
          <w:rFonts w:ascii="Verdana" w:hAnsi="Verdana"/>
          <w:color w:val="000000"/>
          <w:sz w:val="20"/>
          <w:szCs w:val="20"/>
        </w:rPr>
        <w:t>title</w:t>
      </w:r>
      <w:r>
        <w:rPr>
          <w:rFonts w:ascii="Verdana" w:hAnsi="Verdana"/>
          <w:color w:val="000000"/>
          <w:sz w:val="20"/>
          <w:szCs w:val="20"/>
        </w:rPr>
        <w:t>列应用索引，而情况五中用</w:t>
      </w:r>
      <w:r>
        <w:rPr>
          <w:rFonts w:ascii="Verdana" w:hAnsi="Verdana"/>
          <w:color w:val="000000"/>
          <w:sz w:val="20"/>
          <w:szCs w:val="20"/>
        </w:rPr>
        <w:t>LIKE</w:t>
      </w:r>
      <w:r>
        <w:rPr>
          <w:rFonts w:ascii="Verdana" w:hAnsi="Verdana"/>
          <w:color w:val="000000"/>
          <w:sz w:val="20"/>
          <w:szCs w:val="20"/>
        </w:rPr>
        <w:t>则可以。再如：</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employees.titles </w:t>
      </w:r>
      <w:r>
        <w:rPr>
          <w:color w:val="0000FF"/>
        </w:rPr>
        <w:t>WHERE</w:t>
      </w:r>
      <w:r>
        <w:rPr>
          <w:color w:val="000000"/>
        </w:rPr>
        <w:t xml:space="preserve"> emp_no - </w:t>
      </w:r>
      <w:r>
        <w:rPr>
          <w:color w:val="800080"/>
        </w:rPr>
        <w:t>1</w:t>
      </w:r>
      <w:r>
        <w:rPr>
          <w:color w:val="000000"/>
        </w:rPr>
        <w:t>=</w:t>
      </w:r>
      <w:r>
        <w:rPr>
          <w:color w:val="800000"/>
        </w:rPr>
        <w:t>'</w:t>
      </w:r>
      <w:r>
        <w:rPr>
          <w:color w:val="008000"/>
        </w:rPr>
        <w:t>10000</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titles | ALL  | NULL          | NULL | NULL    | NULL | </w:t>
      </w:r>
      <w:r>
        <w:rPr>
          <w:color w:val="800080"/>
        </w:rPr>
        <w:t>443308</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显然这个查询等价于查询</w:t>
      </w:r>
      <w:r>
        <w:rPr>
          <w:rFonts w:ascii="Verdana" w:hAnsi="Verdana"/>
          <w:color w:val="000000"/>
          <w:sz w:val="20"/>
          <w:szCs w:val="20"/>
        </w:rPr>
        <w:t>emp_no</w:t>
      </w:r>
      <w:r>
        <w:rPr>
          <w:rFonts w:ascii="Verdana" w:hAnsi="Verdana"/>
          <w:color w:val="000000"/>
          <w:sz w:val="20"/>
          <w:szCs w:val="20"/>
        </w:rPr>
        <w:t>为</w:t>
      </w:r>
      <w:r>
        <w:rPr>
          <w:rFonts w:ascii="Verdana" w:hAnsi="Verdana"/>
          <w:color w:val="000000"/>
          <w:sz w:val="20"/>
          <w:szCs w:val="20"/>
        </w:rPr>
        <w:t>10001</w:t>
      </w:r>
      <w:r>
        <w:rPr>
          <w:rFonts w:ascii="Verdana" w:hAnsi="Verdana"/>
          <w:color w:val="000000"/>
          <w:sz w:val="20"/>
          <w:szCs w:val="20"/>
        </w:rPr>
        <w:t>的函数，但是由于查询条件是一个表达式，</w:t>
      </w:r>
      <w:r>
        <w:rPr>
          <w:rFonts w:ascii="Verdana" w:hAnsi="Verdana"/>
          <w:color w:val="000000"/>
          <w:sz w:val="20"/>
          <w:szCs w:val="20"/>
        </w:rPr>
        <w:t>MySQL</w:t>
      </w:r>
      <w:r>
        <w:rPr>
          <w:rFonts w:ascii="Verdana" w:hAnsi="Verdana"/>
          <w:color w:val="000000"/>
          <w:sz w:val="20"/>
          <w:szCs w:val="20"/>
        </w:rPr>
        <w:t>无法为其使用索引。看来</w:t>
      </w:r>
      <w:r>
        <w:rPr>
          <w:rFonts w:ascii="Verdana" w:hAnsi="Verdana"/>
          <w:color w:val="000000"/>
          <w:sz w:val="20"/>
          <w:szCs w:val="20"/>
        </w:rPr>
        <w:t>MySQL</w:t>
      </w:r>
      <w:r>
        <w:rPr>
          <w:rFonts w:ascii="Verdana" w:hAnsi="Verdana"/>
          <w:color w:val="000000"/>
          <w:sz w:val="20"/>
          <w:szCs w:val="20"/>
        </w:rPr>
        <w:t>还没有智能到自动优化常量表达式的程度，因此在写查询语句时尽量避免表达式出现在查询中，而是先手工私下代数运算，转换为无表达式的查询语句。</w:t>
      </w:r>
    </w:p>
    <w:p w:rsidR="0046039A" w:rsidRDefault="0046039A" w:rsidP="0046039A">
      <w:pPr>
        <w:pStyle w:val="3"/>
        <w:shd w:val="clear" w:color="auto" w:fill="FFFFFF"/>
        <w:spacing w:before="150" w:after="150"/>
        <w:rPr>
          <w:rFonts w:ascii="Verdana" w:hAnsi="Verdana"/>
          <w:color w:val="000000"/>
          <w:sz w:val="24"/>
          <w:szCs w:val="24"/>
        </w:rPr>
      </w:pPr>
      <w:r>
        <w:rPr>
          <w:rFonts w:ascii="Verdana" w:hAnsi="Verdana"/>
          <w:color w:val="000000"/>
          <w:sz w:val="24"/>
          <w:szCs w:val="24"/>
        </w:rPr>
        <w:t>索引选择性与前缀索引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w:t>
      </w:r>
      <w:r>
        <w:rPr>
          <w:rFonts w:ascii="Verdana" w:hAnsi="Verdana"/>
          <w:color w:val="000000"/>
          <w:sz w:val="20"/>
          <w:szCs w:val="20"/>
        </w:rPr>
        <w:t>MySQL</w:t>
      </w:r>
      <w:r>
        <w:rPr>
          <w:rFonts w:ascii="Verdana" w:hAnsi="Verdana"/>
          <w:color w:val="000000"/>
          <w:sz w:val="20"/>
          <w:szCs w:val="20"/>
        </w:rPr>
        <w:t>在运行时也要消耗资源维护索引，因此索引并不是越多越好。一般两种情况下不建议建索引。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第一种情况是表记录比较少，例如一两千条甚至只有几百条记录的表，没必要建索引，让查询做全表扫描就好了。至于多少条记录才算多，这个个人有个人的看法，我个人的经验是以</w:t>
      </w:r>
      <w:r>
        <w:rPr>
          <w:rFonts w:ascii="Verdana" w:hAnsi="Verdana"/>
          <w:color w:val="000000"/>
          <w:sz w:val="20"/>
          <w:szCs w:val="20"/>
        </w:rPr>
        <w:t>2000</w:t>
      </w:r>
      <w:r>
        <w:rPr>
          <w:rFonts w:ascii="Verdana" w:hAnsi="Verdana"/>
          <w:color w:val="000000"/>
          <w:sz w:val="20"/>
          <w:szCs w:val="20"/>
        </w:rPr>
        <w:t>作为分界线，记录数不超过</w:t>
      </w:r>
      <w:r>
        <w:rPr>
          <w:rFonts w:ascii="Verdana" w:hAnsi="Verdana"/>
          <w:color w:val="000000"/>
          <w:sz w:val="20"/>
          <w:szCs w:val="20"/>
        </w:rPr>
        <w:t xml:space="preserve"> 2000</w:t>
      </w:r>
      <w:r>
        <w:rPr>
          <w:rFonts w:ascii="Verdana" w:hAnsi="Verdana"/>
          <w:color w:val="000000"/>
          <w:sz w:val="20"/>
          <w:szCs w:val="20"/>
        </w:rPr>
        <w:t>可以考虑不建索引，超过</w:t>
      </w:r>
      <w:r>
        <w:rPr>
          <w:rFonts w:ascii="Verdana" w:hAnsi="Verdana"/>
          <w:color w:val="000000"/>
          <w:sz w:val="20"/>
          <w:szCs w:val="20"/>
        </w:rPr>
        <w:t>2000</w:t>
      </w:r>
      <w:r>
        <w:rPr>
          <w:rFonts w:ascii="Verdana" w:hAnsi="Verdana"/>
          <w:color w:val="000000"/>
          <w:sz w:val="20"/>
          <w:szCs w:val="20"/>
        </w:rPr>
        <w:t>条可以酌情考虑索引。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另一种不建议建索引的情况是索引的选择性较低。所谓索引的选择性（</w:t>
      </w:r>
      <w:r>
        <w:rPr>
          <w:rFonts w:ascii="Verdana" w:hAnsi="Verdana"/>
          <w:color w:val="000000"/>
          <w:sz w:val="20"/>
          <w:szCs w:val="20"/>
        </w:rPr>
        <w:t>Selectivity</w:t>
      </w:r>
      <w:r>
        <w:rPr>
          <w:rFonts w:ascii="Verdana" w:hAnsi="Verdana"/>
          <w:color w:val="000000"/>
          <w:sz w:val="20"/>
          <w:szCs w:val="20"/>
        </w:rPr>
        <w:t>），是指不重复的索引值（也叫基数，</w:t>
      </w:r>
      <w:r>
        <w:rPr>
          <w:rFonts w:ascii="Verdana" w:hAnsi="Verdana"/>
          <w:color w:val="000000"/>
          <w:sz w:val="20"/>
          <w:szCs w:val="20"/>
        </w:rPr>
        <w:t>Cardinality</w:t>
      </w:r>
      <w:r>
        <w:rPr>
          <w:rFonts w:ascii="Verdana" w:hAnsi="Verdana"/>
          <w:color w:val="000000"/>
          <w:sz w:val="20"/>
          <w:szCs w:val="20"/>
        </w:rPr>
        <w:t>）与表记录数（</w:t>
      </w:r>
      <w:r>
        <w:rPr>
          <w:rFonts w:ascii="Verdana" w:hAnsi="Verdana"/>
          <w:color w:val="000000"/>
          <w:sz w:val="20"/>
          <w:szCs w:val="20"/>
        </w:rPr>
        <w:t>#T</w:t>
      </w:r>
      <w:r>
        <w:rPr>
          <w:rFonts w:ascii="Verdana" w:hAnsi="Verdana"/>
          <w:color w:val="000000"/>
          <w:sz w:val="20"/>
          <w:szCs w:val="20"/>
        </w:rPr>
        <w:t>）的比值：</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Index Selectivity = Cardinality / #T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显然选择性的取值范围为</w:t>
      </w:r>
      <w:r>
        <w:rPr>
          <w:rFonts w:ascii="Verdana" w:hAnsi="Verdana"/>
          <w:color w:val="000000"/>
          <w:sz w:val="20"/>
          <w:szCs w:val="20"/>
        </w:rPr>
        <w:t>(0, 1]</w:t>
      </w:r>
      <w:r>
        <w:rPr>
          <w:rFonts w:ascii="Verdana" w:hAnsi="Verdana"/>
          <w:color w:val="000000"/>
          <w:sz w:val="20"/>
          <w:szCs w:val="20"/>
        </w:rPr>
        <w:t>，选择性越高的索引价值越大，这是由</w:t>
      </w:r>
      <w:r>
        <w:rPr>
          <w:rFonts w:ascii="Verdana" w:hAnsi="Verdana"/>
          <w:color w:val="000000"/>
          <w:sz w:val="20"/>
          <w:szCs w:val="20"/>
        </w:rPr>
        <w:t>B+Tree</w:t>
      </w:r>
      <w:r>
        <w:rPr>
          <w:rFonts w:ascii="Verdana" w:hAnsi="Verdana"/>
          <w:color w:val="000000"/>
          <w:sz w:val="20"/>
          <w:szCs w:val="20"/>
        </w:rPr>
        <w:t>的性质决定的。</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FF"/>
          <w:sz w:val="20"/>
          <w:szCs w:val="20"/>
        </w:rPr>
        <w:t>这个问题就像是面试时提问我的一个问题：性别列适不适合建立索引？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例如，上文用到的</w:t>
      </w:r>
      <w:r>
        <w:rPr>
          <w:rFonts w:ascii="Verdana" w:hAnsi="Verdana"/>
          <w:color w:val="000000"/>
          <w:sz w:val="20"/>
          <w:szCs w:val="20"/>
        </w:rPr>
        <w:t>employees.titles</w:t>
      </w:r>
      <w:r>
        <w:rPr>
          <w:rFonts w:ascii="Verdana" w:hAnsi="Verdana"/>
          <w:color w:val="000000"/>
          <w:sz w:val="20"/>
          <w:szCs w:val="20"/>
        </w:rPr>
        <w:t>表，如果</w:t>
      </w:r>
      <w:r>
        <w:rPr>
          <w:rFonts w:ascii="Verdana" w:hAnsi="Verdana"/>
          <w:color w:val="000000"/>
          <w:sz w:val="20"/>
          <w:szCs w:val="20"/>
        </w:rPr>
        <w:t>title</w:t>
      </w:r>
      <w:r>
        <w:rPr>
          <w:rFonts w:ascii="Verdana" w:hAnsi="Verdana"/>
          <w:color w:val="000000"/>
          <w:sz w:val="20"/>
          <w:szCs w:val="20"/>
        </w:rPr>
        <w:t>字段经常被单独查询，是否需要建索引，我们看一下它的选择性：</w:t>
      </w:r>
    </w:p>
    <w:p w:rsidR="0046039A" w:rsidRDefault="0046039A" w:rsidP="0046039A">
      <w:pPr>
        <w:pStyle w:val="HTML"/>
        <w:shd w:val="clear" w:color="auto" w:fill="F5F5F5"/>
        <w:rPr>
          <w:color w:val="000000"/>
        </w:rPr>
      </w:pPr>
      <w:r>
        <w:rPr>
          <w:color w:val="0000FF"/>
        </w:rPr>
        <w:t>SELECT</w:t>
      </w:r>
      <w:r>
        <w:rPr>
          <w:color w:val="000000"/>
        </w:rPr>
        <w:t xml:space="preserve"> count(DISTINCT(title))/count(*) AS Selectivity </w:t>
      </w:r>
      <w:r>
        <w:rPr>
          <w:color w:val="0000FF"/>
        </w:rPr>
        <w:t>FROM</w:t>
      </w:r>
      <w:r>
        <w:rPr>
          <w:color w:val="000000"/>
        </w:rPr>
        <w:t xml:space="preserve"> employees.titles;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Selectivity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0.0000</w:t>
      </w:r>
      <w:r>
        <w:rPr>
          <w:color w:val="000000"/>
        </w:rPr>
        <w:t xml:space="preserv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title</w:t>
      </w:r>
      <w:r>
        <w:rPr>
          <w:rFonts w:ascii="Verdana" w:hAnsi="Verdana"/>
          <w:color w:val="000000"/>
          <w:sz w:val="20"/>
          <w:szCs w:val="20"/>
        </w:rPr>
        <w:t>的选择性不足</w:t>
      </w:r>
      <w:r>
        <w:rPr>
          <w:rFonts w:ascii="Verdana" w:hAnsi="Verdana"/>
          <w:color w:val="000000"/>
          <w:sz w:val="20"/>
          <w:szCs w:val="20"/>
        </w:rPr>
        <w:t>0.0001</w:t>
      </w:r>
      <w:r>
        <w:rPr>
          <w:rFonts w:ascii="Verdana" w:hAnsi="Verdana"/>
          <w:color w:val="000000"/>
          <w:sz w:val="20"/>
          <w:szCs w:val="20"/>
        </w:rPr>
        <w:t>（精确值为</w:t>
      </w:r>
      <w:r>
        <w:rPr>
          <w:rFonts w:ascii="Verdana" w:hAnsi="Verdana"/>
          <w:color w:val="000000"/>
          <w:sz w:val="20"/>
          <w:szCs w:val="20"/>
        </w:rPr>
        <w:t>0.00001579</w:t>
      </w:r>
      <w:r>
        <w:rPr>
          <w:rFonts w:ascii="Verdana" w:hAnsi="Verdana"/>
          <w:color w:val="000000"/>
          <w:sz w:val="20"/>
          <w:szCs w:val="20"/>
        </w:rPr>
        <w:t>），所以实在没有什么必要为其单独建索引。</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有一种与索引选择性有关的索引优化策略叫做前缀索引，就是用列的前缀代替整个列作为索引</w:t>
      </w:r>
      <w:r>
        <w:rPr>
          <w:rFonts w:ascii="Verdana" w:hAnsi="Verdana"/>
          <w:color w:val="000000"/>
          <w:sz w:val="20"/>
          <w:szCs w:val="20"/>
        </w:rPr>
        <w:t>key</w:t>
      </w:r>
      <w:r>
        <w:rPr>
          <w:rFonts w:ascii="Verdana" w:hAnsi="Verdana"/>
          <w:color w:val="000000"/>
          <w:sz w:val="20"/>
          <w:szCs w:val="20"/>
        </w:rPr>
        <w:t>，当前缀长度合适时，可以做到既使得前缀索引的选择性接近全列索引，同时因为索引</w:t>
      </w:r>
      <w:r>
        <w:rPr>
          <w:rFonts w:ascii="Verdana" w:hAnsi="Verdana"/>
          <w:color w:val="000000"/>
          <w:sz w:val="20"/>
          <w:szCs w:val="20"/>
        </w:rPr>
        <w:t>key</w:t>
      </w:r>
      <w:r>
        <w:rPr>
          <w:rFonts w:ascii="Verdana" w:hAnsi="Verdana"/>
          <w:color w:val="000000"/>
          <w:sz w:val="20"/>
          <w:szCs w:val="20"/>
        </w:rPr>
        <w:t>变短而减少了索引文件的大小和维护开销。下面以</w:t>
      </w:r>
      <w:r>
        <w:rPr>
          <w:rFonts w:ascii="Verdana" w:hAnsi="Verdana"/>
          <w:color w:val="000000"/>
          <w:sz w:val="20"/>
          <w:szCs w:val="20"/>
        </w:rPr>
        <w:t>employees.employees</w:t>
      </w:r>
      <w:r>
        <w:rPr>
          <w:rFonts w:ascii="Verdana" w:hAnsi="Verdana"/>
          <w:color w:val="000000"/>
          <w:sz w:val="20"/>
          <w:szCs w:val="20"/>
        </w:rPr>
        <w:t>表为例介绍前缀索引的选择和使用。</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从图</w:t>
      </w:r>
      <w:r>
        <w:rPr>
          <w:rFonts w:ascii="Verdana" w:hAnsi="Verdana"/>
          <w:color w:val="000000"/>
          <w:sz w:val="20"/>
          <w:szCs w:val="20"/>
        </w:rPr>
        <w:t>12</w:t>
      </w:r>
      <w:r>
        <w:rPr>
          <w:rFonts w:ascii="Verdana" w:hAnsi="Verdana"/>
          <w:color w:val="000000"/>
          <w:sz w:val="20"/>
          <w:szCs w:val="20"/>
        </w:rPr>
        <w:t>可以看到</w:t>
      </w:r>
      <w:r>
        <w:rPr>
          <w:rFonts w:ascii="Verdana" w:hAnsi="Verdana"/>
          <w:color w:val="000000"/>
          <w:sz w:val="20"/>
          <w:szCs w:val="20"/>
        </w:rPr>
        <w:t>employees</w:t>
      </w:r>
      <w:r>
        <w:rPr>
          <w:rFonts w:ascii="Verdana" w:hAnsi="Verdana"/>
          <w:color w:val="000000"/>
          <w:sz w:val="20"/>
          <w:szCs w:val="20"/>
        </w:rPr>
        <w:t>表只有一个索引</w:t>
      </w:r>
      <w:r>
        <w:rPr>
          <w:rFonts w:ascii="Verdana" w:hAnsi="Verdana"/>
          <w:color w:val="000000"/>
          <w:sz w:val="20"/>
          <w:szCs w:val="20"/>
        </w:rPr>
        <w:t>&lt;emp_no&gt;</w:t>
      </w:r>
      <w:r>
        <w:rPr>
          <w:rFonts w:ascii="Verdana" w:hAnsi="Verdana"/>
          <w:color w:val="000000"/>
          <w:sz w:val="20"/>
          <w:szCs w:val="20"/>
        </w:rPr>
        <w:t>，那么如果我们想按名字搜索一个人，就只能全表扫描了：</w:t>
      </w:r>
    </w:p>
    <w:p w:rsidR="0046039A" w:rsidRDefault="0046039A" w:rsidP="0046039A">
      <w:pPr>
        <w:pStyle w:val="HTML"/>
        <w:shd w:val="clear" w:color="auto" w:fill="F5F5F5"/>
        <w:rPr>
          <w:color w:val="000000"/>
        </w:rPr>
      </w:pPr>
      <w:r>
        <w:rPr>
          <w:color w:val="000000"/>
        </w:rPr>
        <w:t xml:space="preserve">EXPLAIN </w:t>
      </w:r>
      <w:r>
        <w:rPr>
          <w:color w:val="0000FF"/>
        </w:rPr>
        <w:t>SELECT</w:t>
      </w:r>
      <w:r>
        <w:rPr>
          <w:color w:val="000000"/>
        </w:rPr>
        <w:t xml:space="preserve"> * </w:t>
      </w:r>
      <w:r>
        <w:rPr>
          <w:color w:val="0000FF"/>
        </w:rPr>
        <w:t>FROM</w:t>
      </w:r>
      <w:r>
        <w:rPr>
          <w:color w:val="000000"/>
        </w:rPr>
        <w:t xml:space="preserve"> employees.employees </w:t>
      </w:r>
      <w:r>
        <w:rPr>
          <w:color w:val="0000FF"/>
        </w:rPr>
        <w:t>WHERE</w:t>
      </w:r>
      <w:r>
        <w:rPr>
          <w:color w:val="000000"/>
        </w:rPr>
        <w:t xml:space="preserve"> first_name=</w:t>
      </w:r>
      <w:r>
        <w:rPr>
          <w:color w:val="800000"/>
        </w:rPr>
        <w:t>'</w:t>
      </w:r>
      <w:r>
        <w:rPr>
          <w:color w:val="008000"/>
        </w:rPr>
        <w:t>Eric</w:t>
      </w:r>
      <w:r>
        <w:rPr>
          <w:color w:val="800000"/>
        </w:rPr>
        <w:t>'</w:t>
      </w:r>
      <w:r>
        <w:rPr>
          <w:color w:val="000000"/>
        </w:rPr>
        <w:t xml:space="preserve"> </w:t>
      </w:r>
      <w:r>
        <w:rPr>
          <w:color w:val="0000FF"/>
        </w:rPr>
        <w:t>AND</w:t>
      </w:r>
      <w:r>
        <w:rPr>
          <w:color w:val="000000"/>
        </w:rPr>
        <w:t xml:space="preserve"> last_name=</w:t>
      </w:r>
      <w:r>
        <w:rPr>
          <w:color w:val="800000"/>
        </w:rPr>
        <w:t>'</w:t>
      </w:r>
      <w:r>
        <w:rPr>
          <w:color w:val="008000"/>
        </w:rPr>
        <w:t>Anido</w:t>
      </w:r>
      <w:r>
        <w:rPr>
          <w:color w:val="800000"/>
        </w:rPr>
        <w:t>'</w:t>
      </w:r>
      <w:r>
        <w:rPr>
          <w:color w:val="000000"/>
        </w:rPr>
        <w:t>;</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id | select_type | table     | type | possible_keys | key  | key_len | ref  | rows   | Extra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1</w:t>
      </w:r>
      <w:r>
        <w:rPr>
          <w:color w:val="000000"/>
        </w:rPr>
        <w:t xml:space="preserve"> | SIMPLE      | employees | ALL  | NULL          | NULL | NULL    | NULL | </w:t>
      </w:r>
      <w:r>
        <w:rPr>
          <w:color w:val="800080"/>
        </w:rPr>
        <w:t>300024</w:t>
      </w:r>
      <w:r>
        <w:rPr>
          <w:color w:val="000000"/>
        </w:rPr>
        <w:t xml:space="preserve"> | Using where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如果频繁按名字搜索员工，这样显然效率很低，因此我们可以考虑建索引。有两种选择，建</w:t>
      </w:r>
      <w:r>
        <w:rPr>
          <w:rFonts w:ascii="Verdana" w:hAnsi="Verdana"/>
          <w:color w:val="000000"/>
          <w:sz w:val="20"/>
          <w:szCs w:val="20"/>
        </w:rPr>
        <w:t>&lt;first_name&gt;</w:t>
      </w:r>
      <w:r>
        <w:rPr>
          <w:rFonts w:ascii="Verdana" w:hAnsi="Verdana"/>
          <w:color w:val="000000"/>
          <w:sz w:val="20"/>
          <w:szCs w:val="20"/>
        </w:rPr>
        <w:t>或</w:t>
      </w:r>
      <w:r>
        <w:rPr>
          <w:rFonts w:ascii="Verdana" w:hAnsi="Verdana"/>
          <w:color w:val="000000"/>
          <w:sz w:val="20"/>
          <w:szCs w:val="20"/>
        </w:rPr>
        <w:t>&lt;first_name, last_name&gt;</w:t>
      </w:r>
      <w:r>
        <w:rPr>
          <w:rFonts w:ascii="Verdana" w:hAnsi="Verdana"/>
          <w:color w:val="000000"/>
          <w:sz w:val="20"/>
          <w:szCs w:val="20"/>
        </w:rPr>
        <w:t>，看下两个索引的选择性：</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7" name="图片 2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FF"/>
        </w:rPr>
        <w:t>SELECT</w:t>
      </w:r>
      <w:r>
        <w:rPr>
          <w:color w:val="000000"/>
        </w:rPr>
        <w:t xml:space="preserve"> count(DISTINCT(first_name))/count(*) AS Selectivity </w:t>
      </w:r>
      <w:r>
        <w:rPr>
          <w:color w:val="0000FF"/>
        </w:rPr>
        <w:t>FROM</w:t>
      </w:r>
      <w:r>
        <w:rPr>
          <w:color w:val="000000"/>
        </w:rPr>
        <w:t xml:space="preserve"> employees.employees;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Selectivity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0.0042</w:t>
      </w:r>
      <w:r>
        <w:rPr>
          <w:color w:val="000000"/>
        </w:rPr>
        <w:t xml:space="preserve">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FF"/>
        </w:rPr>
        <w:t>SELECT</w:t>
      </w:r>
      <w:r>
        <w:rPr>
          <w:color w:val="000000"/>
        </w:rPr>
        <w:t xml:space="preserve"> count(DISTINCT(concat(first_name, last_name)))/count(*) AS Selectivity </w:t>
      </w:r>
      <w:r>
        <w:rPr>
          <w:color w:val="0000FF"/>
        </w:rPr>
        <w:t>FROM</w:t>
      </w:r>
      <w:r>
        <w:rPr>
          <w:color w:val="000000"/>
        </w:rPr>
        <w:t xml:space="preserve"> employees.employees;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Selectivity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0.9313</w:t>
      </w:r>
      <w:r>
        <w:rPr>
          <w:color w:val="000000"/>
        </w:rPr>
        <w:t xml:space="preserve">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8" name="图片 2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&lt;first_name&gt;</w:t>
      </w:r>
      <w:r>
        <w:rPr>
          <w:rFonts w:ascii="Verdana" w:hAnsi="Verdana"/>
          <w:color w:val="000000"/>
          <w:sz w:val="20"/>
          <w:szCs w:val="20"/>
        </w:rPr>
        <w:t>显然选择性太低，</w:t>
      </w:r>
      <w:r>
        <w:rPr>
          <w:rFonts w:ascii="Verdana" w:hAnsi="Verdana"/>
          <w:color w:val="000000"/>
          <w:sz w:val="20"/>
          <w:szCs w:val="20"/>
        </w:rPr>
        <w:t>&lt;first_name, last_name&gt;</w:t>
      </w:r>
      <w:r>
        <w:rPr>
          <w:rFonts w:ascii="Verdana" w:hAnsi="Verdana"/>
          <w:color w:val="000000"/>
          <w:sz w:val="20"/>
          <w:szCs w:val="20"/>
        </w:rPr>
        <w:t>选择性很好，但是</w:t>
      </w:r>
      <w:r>
        <w:rPr>
          <w:rFonts w:ascii="Verdana" w:hAnsi="Verdana"/>
          <w:color w:val="000000"/>
          <w:sz w:val="20"/>
          <w:szCs w:val="20"/>
        </w:rPr>
        <w:t>first_name</w:t>
      </w:r>
      <w:r>
        <w:rPr>
          <w:rFonts w:ascii="Verdana" w:hAnsi="Verdana"/>
          <w:color w:val="000000"/>
          <w:sz w:val="20"/>
          <w:szCs w:val="20"/>
        </w:rPr>
        <w:t>和</w:t>
      </w:r>
      <w:r>
        <w:rPr>
          <w:rFonts w:ascii="Verdana" w:hAnsi="Verdana"/>
          <w:color w:val="000000"/>
          <w:sz w:val="20"/>
          <w:szCs w:val="20"/>
        </w:rPr>
        <w:t>last_name</w:t>
      </w:r>
      <w:r>
        <w:rPr>
          <w:rFonts w:ascii="Verdana" w:hAnsi="Verdana"/>
          <w:color w:val="000000"/>
          <w:sz w:val="20"/>
          <w:szCs w:val="20"/>
        </w:rPr>
        <w:t>加起来长度为</w:t>
      </w:r>
      <w:r>
        <w:rPr>
          <w:rFonts w:ascii="Verdana" w:hAnsi="Verdana"/>
          <w:color w:val="000000"/>
          <w:sz w:val="20"/>
          <w:szCs w:val="20"/>
        </w:rPr>
        <w:t>30</w:t>
      </w:r>
      <w:r>
        <w:rPr>
          <w:rFonts w:ascii="Verdana" w:hAnsi="Verdana"/>
          <w:color w:val="000000"/>
          <w:sz w:val="20"/>
          <w:szCs w:val="20"/>
        </w:rPr>
        <w:t>，有没有兼顾长度和选择性的办法？可以考虑用</w:t>
      </w:r>
      <w:r>
        <w:rPr>
          <w:rFonts w:ascii="Verdana" w:hAnsi="Verdana"/>
          <w:color w:val="000000"/>
          <w:sz w:val="20"/>
          <w:szCs w:val="20"/>
        </w:rPr>
        <w:t>first_name</w:t>
      </w:r>
      <w:r>
        <w:rPr>
          <w:rFonts w:ascii="Verdana" w:hAnsi="Verdana"/>
          <w:color w:val="000000"/>
          <w:sz w:val="20"/>
          <w:szCs w:val="20"/>
        </w:rPr>
        <w:t>和</w:t>
      </w:r>
      <w:r>
        <w:rPr>
          <w:rFonts w:ascii="Verdana" w:hAnsi="Verdana"/>
          <w:color w:val="000000"/>
          <w:sz w:val="20"/>
          <w:szCs w:val="20"/>
        </w:rPr>
        <w:t>last_name</w:t>
      </w:r>
      <w:r>
        <w:rPr>
          <w:rFonts w:ascii="Verdana" w:hAnsi="Verdana"/>
          <w:color w:val="000000"/>
          <w:sz w:val="20"/>
          <w:szCs w:val="20"/>
        </w:rPr>
        <w:t>的前几个字符建立索引，例如</w:t>
      </w:r>
      <w:r>
        <w:rPr>
          <w:rFonts w:ascii="Verdana" w:hAnsi="Verdana"/>
          <w:color w:val="000000"/>
          <w:sz w:val="20"/>
          <w:szCs w:val="20"/>
        </w:rPr>
        <w:t>&lt;first_name, left(last_name, 3)&gt;</w:t>
      </w:r>
      <w:r>
        <w:rPr>
          <w:rFonts w:ascii="Verdana" w:hAnsi="Verdana"/>
          <w:color w:val="000000"/>
          <w:sz w:val="20"/>
          <w:szCs w:val="20"/>
        </w:rPr>
        <w:t>，看看其选择性：</w:t>
      </w:r>
    </w:p>
    <w:p w:rsidR="0046039A" w:rsidRDefault="0046039A" w:rsidP="0046039A">
      <w:pPr>
        <w:pStyle w:val="HTML"/>
        <w:shd w:val="clear" w:color="auto" w:fill="F5F5F5"/>
        <w:rPr>
          <w:color w:val="000000"/>
        </w:rPr>
      </w:pPr>
      <w:r>
        <w:rPr>
          <w:color w:val="0000FF"/>
        </w:rPr>
        <w:t>SELECT</w:t>
      </w:r>
      <w:r>
        <w:rPr>
          <w:color w:val="000000"/>
        </w:rPr>
        <w:t xml:space="preserve"> count(DISTINCT(concat(first_name, left(last_name, </w:t>
      </w:r>
      <w:r>
        <w:rPr>
          <w:color w:val="800080"/>
        </w:rPr>
        <w:t>3</w:t>
      </w:r>
      <w:r>
        <w:rPr>
          <w:color w:val="000000"/>
        </w:rPr>
        <w:t xml:space="preserve">))))/count(*) AS Selectivity </w:t>
      </w:r>
      <w:r>
        <w:rPr>
          <w:color w:val="0000FF"/>
        </w:rPr>
        <w:t>FROM</w:t>
      </w:r>
      <w:r>
        <w:rPr>
          <w:color w:val="000000"/>
        </w:rPr>
        <w:t xml:space="preserve"> employees.employees;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Selectivity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0.7879</w:t>
      </w:r>
      <w:r>
        <w:rPr>
          <w:color w:val="000000"/>
        </w:rPr>
        <w:t xml:space="preserv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选择性还不错，但离</w:t>
      </w:r>
      <w:r>
        <w:rPr>
          <w:rFonts w:ascii="Verdana" w:hAnsi="Verdana"/>
          <w:color w:val="000000"/>
          <w:sz w:val="20"/>
          <w:szCs w:val="20"/>
        </w:rPr>
        <w:t>0.9313</w:t>
      </w:r>
      <w:r>
        <w:rPr>
          <w:rFonts w:ascii="Verdana" w:hAnsi="Verdana"/>
          <w:color w:val="000000"/>
          <w:sz w:val="20"/>
          <w:szCs w:val="20"/>
        </w:rPr>
        <w:t>还是有点距离，那么把</w:t>
      </w:r>
      <w:r>
        <w:rPr>
          <w:rFonts w:ascii="Verdana" w:hAnsi="Verdana"/>
          <w:color w:val="000000"/>
          <w:sz w:val="20"/>
          <w:szCs w:val="20"/>
        </w:rPr>
        <w:t>last_name</w:t>
      </w:r>
      <w:r>
        <w:rPr>
          <w:rFonts w:ascii="Verdana" w:hAnsi="Verdana"/>
          <w:color w:val="000000"/>
          <w:sz w:val="20"/>
          <w:szCs w:val="20"/>
        </w:rPr>
        <w:t>前缀加到</w:t>
      </w:r>
      <w:r>
        <w:rPr>
          <w:rFonts w:ascii="Verdana" w:hAnsi="Verdana"/>
          <w:color w:val="000000"/>
          <w:sz w:val="20"/>
          <w:szCs w:val="20"/>
        </w:rPr>
        <w:t>4</w:t>
      </w:r>
      <w:r>
        <w:rPr>
          <w:rFonts w:ascii="Verdana" w:hAnsi="Verdana"/>
          <w:color w:val="000000"/>
          <w:sz w:val="20"/>
          <w:szCs w:val="20"/>
        </w:rPr>
        <w:t>：</w:t>
      </w:r>
    </w:p>
    <w:p w:rsidR="0046039A" w:rsidRDefault="0046039A" w:rsidP="0046039A">
      <w:pPr>
        <w:pStyle w:val="HTML"/>
        <w:shd w:val="clear" w:color="auto" w:fill="F5F5F5"/>
        <w:rPr>
          <w:color w:val="000000"/>
        </w:rPr>
      </w:pPr>
      <w:r>
        <w:rPr>
          <w:color w:val="0000FF"/>
        </w:rPr>
        <w:t>SELECT</w:t>
      </w:r>
      <w:r>
        <w:rPr>
          <w:color w:val="000000"/>
        </w:rPr>
        <w:t xml:space="preserve"> count(DISTINCT(concat(first_name, left(last_name, </w:t>
      </w:r>
      <w:r>
        <w:rPr>
          <w:color w:val="800080"/>
        </w:rPr>
        <w:t>4</w:t>
      </w:r>
      <w:r>
        <w:rPr>
          <w:color w:val="000000"/>
        </w:rPr>
        <w:t xml:space="preserve">))))/count(*) AS Selectivity </w:t>
      </w:r>
      <w:r>
        <w:rPr>
          <w:color w:val="0000FF"/>
        </w:rPr>
        <w:t>FROM</w:t>
      </w:r>
      <w:r>
        <w:rPr>
          <w:color w:val="000000"/>
        </w:rPr>
        <w:t xml:space="preserve"> employees.employees;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Selectivity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0.9007</w:t>
      </w:r>
      <w:r>
        <w:rPr>
          <w:color w:val="000000"/>
        </w:rPr>
        <w:t xml:space="preserve"> |</w:t>
      </w:r>
    </w:p>
    <w:p w:rsidR="0046039A" w:rsidRDefault="0046039A" w:rsidP="0046039A">
      <w:pPr>
        <w:pStyle w:val="HTML"/>
        <w:shd w:val="clear" w:color="auto" w:fill="F5F5F5"/>
        <w:rPr>
          <w:color w:val="000000"/>
        </w:rPr>
      </w:pP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这时选择性已经很理想了，而这个索引的长度只有</w:t>
      </w:r>
      <w:r>
        <w:rPr>
          <w:rFonts w:ascii="Verdana" w:hAnsi="Verdana"/>
          <w:color w:val="000000"/>
          <w:sz w:val="20"/>
          <w:szCs w:val="20"/>
        </w:rPr>
        <w:t>18</w:t>
      </w:r>
      <w:r>
        <w:rPr>
          <w:rFonts w:ascii="Verdana" w:hAnsi="Verdana"/>
          <w:color w:val="000000"/>
          <w:sz w:val="20"/>
          <w:szCs w:val="20"/>
        </w:rPr>
        <w:t>，比</w:t>
      </w:r>
      <w:r>
        <w:rPr>
          <w:rFonts w:ascii="Verdana" w:hAnsi="Verdana"/>
          <w:color w:val="000000"/>
          <w:sz w:val="20"/>
          <w:szCs w:val="20"/>
        </w:rPr>
        <w:t>&lt;first_name, last_name&gt;</w:t>
      </w:r>
      <w:r>
        <w:rPr>
          <w:rFonts w:ascii="Verdana" w:hAnsi="Verdana"/>
          <w:color w:val="000000"/>
          <w:sz w:val="20"/>
          <w:szCs w:val="20"/>
        </w:rPr>
        <w:t>短了接近一半，我们把这个前缀索引</w:t>
      </w:r>
      <w:r>
        <w:rPr>
          <w:rFonts w:ascii="Verdana" w:hAnsi="Verdana"/>
          <w:color w:val="000000"/>
          <w:sz w:val="20"/>
          <w:szCs w:val="20"/>
        </w:rPr>
        <w:t xml:space="preserve"> </w:t>
      </w:r>
      <w:r>
        <w:rPr>
          <w:rFonts w:ascii="Verdana" w:hAnsi="Verdana"/>
          <w:color w:val="000000"/>
          <w:sz w:val="20"/>
          <w:szCs w:val="20"/>
        </w:rPr>
        <w:t>建上：</w:t>
      </w:r>
    </w:p>
    <w:p w:rsidR="0046039A" w:rsidRDefault="0046039A" w:rsidP="0046039A">
      <w:pPr>
        <w:pStyle w:val="HTML"/>
        <w:shd w:val="clear" w:color="auto" w:fill="F5F5F5"/>
        <w:rPr>
          <w:color w:val="000000"/>
        </w:rPr>
      </w:pPr>
      <w:r>
        <w:rPr>
          <w:color w:val="000000"/>
        </w:rPr>
        <w:t xml:space="preserve">ALTER </w:t>
      </w:r>
      <w:r>
        <w:rPr>
          <w:color w:val="0000FF"/>
        </w:rPr>
        <w:t>TABLE</w:t>
      </w:r>
      <w:r>
        <w:rPr>
          <w:color w:val="000000"/>
        </w:rPr>
        <w:t xml:space="preserve"> employees.employees</w:t>
      </w:r>
    </w:p>
    <w:p w:rsidR="0046039A" w:rsidRDefault="0046039A" w:rsidP="0046039A">
      <w:pPr>
        <w:pStyle w:val="HTML"/>
        <w:shd w:val="clear" w:color="auto" w:fill="F5F5F5"/>
        <w:rPr>
          <w:color w:val="000000"/>
        </w:rPr>
      </w:pPr>
      <w:r>
        <w:rPr>
          <w:color w:val="0000FF"/>
        </w:rPr>
        <w:t>ADD</w:t>
      </w:r>
      <w:r>
        <w:rPr>
          <w:color w:val="000000"/>
        </w:rPr>
        <w:t xml:space="preserve"> INDEX first_name_last_name4 (first_name, last_name(</w:t>
      </w:r>
      <w:r>
        <w:rPr>
          <w:color w:val="800080"/>
        </w:rPr>
        <w:t>4</w:t>
      </w:r>
      <w:r>
        <w:rPr>
          <w:color w:val="000000"/>
        </w:rPr>
        <w:t>));</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此时再执行一遍按名字查询，比较分析一下与建索引前的结果：</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29" name="图片 2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HTML"/>
        <w:shd w:val="clear" w:color="auto" w:fill="F5F5F5"/>
        <w:rPr>
          <w:color w:val="000000"/>
        </w:rPr>
      </w:pPr>
      <w:r>
        <w:rPr>
          <w:color w:val="000000"/>
        </w:rPr>
        <w:t>SHOW PROFILES;</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Query_ID | Duration   | Query                                                                           |</w:t>
      </w:r>
    </w:p>
    <w:p w:rsidR="0046039A" w:rsidRDefault="0046039A" w:rsidP="0046039A">
      <w:pPr>
        <w:pStyle w:val="HTML"/>
        <w:shd w:val="clear" w:color="auto" w:fill="F5F5F5"/>
        <w:rPr>
          <w:color w:val="000000"/>
        </w:rPr>
      </w:pPr>
      <w:r>
        <w:rPr>
          <w:color w:val="000000"/>
        </w:rPr>
        <w:t>+----------+------------+---------------------------------------------------------------------------------+</w:t>
      </w:r>
    </w:p>
    <w:p w:rsidR="0046039A" w:rsidRDefault="0046039A" w:rsidP="0046039A">
      <w:pPr>
        <w:pStyle w:val="HTML"/>
        <w:shd w:val="clear" w:color="auto" w:fill="F5F5F5"/>
        <w:rPr>
          <w:color w:val="000000"/>
        </w:rPr>
      </w:pPr>
      <w:r>
        <w:rPr>
          <w:color w:val="000000"/>
        </w:rPr>
        <w:t xml:space="preserve">|       </w:t>
      </w:r>
      <w:r>
        <w:rPr>
          <w:color w:val="800080"/>
        </w:rPr>
        <w:t>87</w:t>
      </w:r>
      <w:r>
        <w:rPr>
          <w:color w:val="000000"/>
        </w:rPr>
        <w:t xml:space="preserve"> | </w:t>
      </w:r>
      <w:r>
        <w:rPr>
          <w:color w:val="800080"/>
        </w:rPr>
        <w:t>0.11941700</w:t>
      </w:r>
      <w:r>
        <w:rPr>
          <w:color w:val="000000"/>
        </w:rPr>
        <w:t xml:space="preserve"> | </w:t>
      </w:r>
      <w:r>
        <w:rPr>
          <w:color w:val="0000FF"/>
        </w:rPr>
        <w:t>SELECT</w:t>
      </w:r>
      <w:r>
        <w:rPr>
          <w:color w:val="000000"/>
        </w:rPr>
        <w:t xml:space="preserve"> * </w:t>
      </w:r>
      <w:r>
        <w:rPr>
          <w:color w:val="0000FF"/>
        </w:rPr>
        <w:t>FROM</w:t>
      </w:r>
      <w:r>
        <w:rPr>
          <w:color w:val="000000"/>
        </w:rPr>
        <w:t xml:space="preserve"> employees.employees </w:t>
      </w:r>
      <w:r>
        <w:rPr>
          <w:color w:val="0000FF"/>
        </w:rPr>
        <w:t>WHERE</w:t>
      </w:r>
      <w:r>
        <w:rPr>
          <w:color w:val="000000"/>
        </w:rPr>
        <w:t xml:space="preserve"> first_name=</w:t>
      </w:r>
      <w:r>
        <w:rPr>
          <w:color w:val="800000"/>
        </w:rPr>
        <w:t>'</w:t>
      </w:r>
      <w:r>
        <w:rPr>
          <w:color w:val="008000"/>
        </w:rPr>
        <w:t>Eric</w:t>
      </w:r>
      <w:r>
        <w:rPr>
          <w:color w:val="800000"/>
        </w:rPr>
        <w:t>'</w:t>
      </w:r>
      <w:r>
        <w:rPr>
          <w:color w:val="000000"/>
        </w:rPr>
        <w:t xml:space="preserve"> </w:t>
      </w:r>
      <w:r>
        <w:rPr>
          <w:color w:val="0000FF"/>
        </w:rPr>
        <w:t>AND</w:t>
      </w:r>
      <w:r>
        <w:rPr>
          <w:color w:val="000000"/>
        </w:rPr>
        <w:t xml:space="preserve"> last_name=</w:t>
      </w:r>
      <w:r>
        <w:rPr>
          <w:color w:val="800000"/>
        </w:rPr>
        <w:t>'</w:t>
      </w:r>
      <w:r>
        <w:rPr>
          <w:color w:val="008000"/>
        </w:rPr>
        <w:t>Anido</w:t>
      </w:r>
      <w:r>
        <w:rPr>
          <w:color w:val="800000"/>
        </w:rPr>
        <w:t>'</w:t>
      </w:r>
      <w:r>
        <w:rPr>
          <w:color w:val="000000"/>
        </w:rPr>
        <w:t xml:space="preserve"> |</w:t>
      </w:r>
    </w:p>
    <w:p w:rsidR="0046039A" w:rsidRDefault="0046039A" w:rsidP="0046039A">
      <w:pPr>
        <w:pStyle w:val="HTML"/>
        <w:shd w:val="clear" w:color="auto" w:fill="F5F5F5"/>
        <w:rPr>
          <w:color w:val="000000"/>
        </w:rPr>
      </w:pPr>
      <w:r>
        <w:rPr>
          <w:color w:val="000000"/>
        </w:rPr>
        <w:t xml:space="preserve">|       </w:t>
      </w:r>
      <w:r>
        <w:rPr>
          <w:color w:val="800080"/>
        </w:rPr>
        <w:t>90</w:t>
      </w:r>
      <w:r>
        <w:rPr>
          <w:color w:val="000000"/>
        </w:rPr>
        <w:t xml:space="preserve"> | </w:t>
      </w:r>
      <w:r>
        <w:rPr>
          <w:color w:val="800080"/>
        </w:rPr>
        <w:t>0.00092400</w:t>
      </w:r>
      <w:r>
        <w:rPr>
          <w:color w:val="000000"/>
        </w:rPr>
        <w:t xml:space="preserve"> | </w:t>
      </w:r>
      <w:r>
        <w:rPr>
          <w:color w:val="0000FF"/>
        </w:rPr>
        <w:t>SELECT</w:t>
      </w:r>
      <w:r>
        <w:rPr>
          <w:color w:val="000000"/>
        </w:rPr>
        <w:t xml:space="preserve"> * </w:t>
      </w:r>
      <w:r>
        <w:rPr>
          <w:color w:val="0000FF"/>
        </w:rPr>
        <w:t>FROM</w:t>
      </w:r>
      <w:r>
        <w:rPr>
          <w:color w:val="000000"/>
        </w:rPr>
        <w:t xml:space="preserve"> employees.employees </w:t>
      </w:r>
      <w:r>
        <w:rPr>
          <w:color w:val="0000FF"/>
        </w:rPr>
        <w:t>WHERE</w:t>
      </w:r>
      <w:r>
        <w:rPr>
          <w:color w:val="000000"/>
        </w:rPr>
        <w:t xml:space="preserve"> first_name=</w:t>
      </w:r>
      <w:r>
        <w:rPr>
          <w:color w:val="800000"/>
        </w:rPr>
        <w:t>'</w:t>
      </w:r>
      <w:r>
        <w:rPr>
          <w:color w:val="008000"/>
        </w:rPr>
        <w:t>Eric</w:t>
      </w:r>
      <w:r>
        <w:rPr>
          <w:color w:val="800000"/>
        </w:rPr>
        <w:t>'</w:t>
      </w:r>
      <w:r>
        <w:rPr>
          <w:color w:val="000000"/>
        </w:rPr>
        <w:t xml:space="preserve"> </w:t>
      </w:r>
      <w:r>
        <w:rPr>
          <w:color w:val="0000FF"/>
        </w:rPr>
        <w:t>AND</w:t>
      </w:r>
      <w:r>
        <w:rPr>
          <w:color w:val="000000"/>
        </w:rPr>
        <w:t xml:space="preserve"> last_name=</w:t>
      </w:r>
      <w:r>
        <w:rPr>
          <w:color w:val="800000"/>
        </w:rPr>
        <w:t>'</w:t>
      </w:r>
      <w:r>
        <w:rPr>
          <w:color w:val="008000"/>
        </w:rPr>
        <w:t>Anido</w:t>
      </w:r>
      <w:r>
        <w:rPr>
          <w:color w:val="800000"/>
        </w:rPr>
        <w:t>'</w:t>
      </w:r>
      <w:r>
        <w:rPr>
          <w:color w:val="000000"/>
        </w:rPr>
        <w:t xml:space="preserve"> |</w:t>
      </w:r>
    </w:p>
    <w:p w:rsidR="0046039A" w:rsidRDefault="0046039A" w:rsidP="0046039A">
      <w:pPr>
        <w:pStyle w:val="HTML"/>
        <w:shd w:val="clear" w:color="auto" w:fill="F5F5F5"/>
        <w:rPr>
          <w:color w:val="000000"/>
        </w:rPr>
      </w:pPr>
      <w:r>
        <w:rPr>
          <w:color w:val="000000"/>
        </w:rPr>
        <w:t>+----------+------------+---------------------------------------------------------------------------------+</w:t>
      </w:r>
    </w:p>
    <w:p w:rsidR="0046039A" w:rsidRDefault="0046039A" w:rsidP="0046039A">
      <w:pPr>
        <w:shd w:val="clear" w:color="auto" w:fill="F5F5F5"/>
        <w:rPr>
          <w:rFonts w:ascii="Verdana" w:hAnsi="Verdana"/>
          <w:color w:val="000000"/>
          <w:sz w:val="20"/>
          <w:szCs w:val="20"/>
        </w:rPr>
      </w:pPr>
      <w:r>
        <w:rPr>
          <w:rFonts w:ascii="Verdana" w:hAnsi="Verdana"/>
          <w:noProof/>
          <w:color w:val="444444"/>
          <w:sz w:val="20"/>
          <w:szCs w:val="20"/>
        </w:rPr>
        <w:drawing>
          <wp:inline distT="0" distB="0" distL="0" distR="0">
            <wp:extent cx="190500" cy="190500"/>
            <wp:effectExtent l="19050" t="0" r="0" b="0"/>
            <wp:docPr id="30" name="图片 3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性能的提升是显著的，查询速度提高了</w:t>
      </w:r>
      <w:r>
        <w:rPr>
          <w:rFonts w:ascii="Verdana" w:hAnsi="Verdana"/>
          <w:color w:val="000000"/>
          <w:sz w:val="20"/>
          <w:szCs w:val="20"/>
        </w:rPr>
        <w:t>120</w:t>
      </w:r>
      <w:r>
        <w:rPr>
          <w:rFonts w:ascii="Verdana" w:hAnsi="Verdana"/>
          <w:color w:val="000000"/>
          <w:sz w:val="20"/>
          <w:szCs w:val="20"/>
        </w:rPr>
        <w:t>多倍。</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前缀索引兼顾索引大小和查询速度，但是其缺点是不能用于</w:t>
      </w:r>
      <w:r>
        <w:rPr>
          <w:rFonts w:ascii="Verdana" w:hAnsi="Verdana"/>
          <w:color w:val="000000"/>
          <w:sz w:val="20"/>
          <w:szCs w:val="20"/>
        </w:rPr>
        <w:t>ORDER BY</w:t>
      </w:r>
      <w:r>
        <w:rPr>
          <w:rFonts w:ascii="Verdana" w:hAnsi="Verdana"/>
          <w:color w:val="000000"/>
          <w:sz w:val="20"/>
          <w:szCs w:val="20"/>
        </w:rPr>
        <w:t>和</w:t>
      </w:r>
      <w:r>
        <w:rPr>
          <w:rFonts w:ascii="Verdana" w:hAnsi="Verdana"/>
          <w:color w:val="000000"/>
          <w:sz w:val="20"/>
          <w:szCs w:val="20"/>
        </w:rPr>
        <w:t>GROUP BY</w:t>
      </w:r>
      <w:r>
        <w:rPr>
          <w:rFonts w:ascii="Verdana" w:hAnsi="Verdana"/>
          <w:color w:val="000000"/>
          <w:sz w:val="20"/>
          <w:szCs w:val="20"/>
        </w:rPr>
        <w:t>操作，也不能用于</w:t>
      </w:r>
      <w:r>
        <w:rPr>
          <w:rFonts w:ascii="Verdana" w:hAnsi="Verdana"/>
          <w:color w:val="000000"/>
          <w:sz w:val="20"/>
          <w:szCs w:val="20"/>
        </w:rPr>
        <w:t>Covering index</w:t>
      </w:r>
      <w:r>
        <w:rPr>
          <w:rFonts w:ascii="Verdana" w:hAnsi="Verdana"/>
          <w:color w:val="000000"/>
          <w:sz w:val="20"/>
          <w:szCs w:val="20"/>
        </w:rPr>
        <w:t>（即当索引本身包含查询所需全部数据时，不再访问数据文件本身）。</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InnoDB</w:t>
      </w:r>
      <w:r>
        <w:rPr>
          <w:rFonts w:ascii="Verdana" w:hAnsi="Verdana"/>
          <w:color w:val="000000"/>
        </w:rPr>
        <w:t>的主键选择与优化</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在使用</w:t>
      </w:r>
      <w:r>
        <w:rPr>
          <w:rFonts w:ascii="Verdana" w:hAnsi="Verdana"/>
          <w:color w:val="000000"/>
          <w:sz w:val="20"/>
          <w:szCs w:val="20"/>
        </w:rPr>
        <w:t>InnoDB</w:t>
      </w:r>
      <w:r>
        <w:rPr>
          <w:rFonts w:ascii="Verdana" w:hAnsi="Verdana"/>
          <w:color w:val="000000"/>
          <w:sz w:val="20"/>
          <w:szCs w:val="20"/>
        </w:rPr>
        <w:t>存储引擎时，如果没有特别的需要，请永远使用一个与业务无关的自增字段作为主键。</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经常看到有帖子或博客讨论主键选择问题，有人建议使用业务无关的自增主键，有人觉得没有必要，完全可以使用如学号或身份证号这种唯一字段作为主键。不论支持哪种论点，大多数论据都是业务层面的。如果从数据库索引优化角度看，使用</w:t>
      </w:r>
      <w:r>
        <w:rPr>
          <w:rFonts w:ascii="Verdana" w:hAnsi="Verdana"/>
          <w:color w:val="000000"/>
          <w:sz w:val="20"/>
          <w:szCs w:val="20"/>
        </w:rPr>
        <w:t>InnoDB</w:t>
      </w:r>
      <w:r>
        <w:rPr>
          <w:rFonts w:ascii="Verdana" w:hAnsi="Verdana"/>
          <w:color w:val="000000"/>
          <w:sz w:val="20"/>
          <w:szCs w:val="20"/>
        </w:rPr>
        <w:t>引擎而不使用自增主键绝对是一个糟糕的主意。</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上文讨论过</w:t>
      </w:r>
      <w:r>
        <w:rPr>
          <w:rFonts w:ascii="Verdana" w:hAnsi="Verdana"/>
          <w:color w:val="000000"/>
          <w:sz w:val="20"/>
          <w:szCs w:val="20"/>
        </w:rPr>
        <w:t>InnoDB</w:t>
      </w:r>
      <w:r>
        <w:rPr>
          <w:rFonts w:ascii="Verdana" w:hAnsi="Verdana"/>
          <w:color w:val="000000"/>
          <w:sz w:val="20"/>
          <w:szCs w:val="20"/>
        </w:rPr>
        <w:t>的索引实现，</w:t>
      </w:r>
      <w:r>
        <w:rPr>
          <w:rFonts w:ascii="Verdana" w:hAnsi="Verdana"/>
          <w:color w:val="000000"/>
          <w:sz w:val="20"/>
          <w:szCs w:val="20"/>
        </w:rPr>
        <w:t>InnoDB</w:t>
      </w:r>
      <w:r>
        <w:rPr>
          <w:rFonts w:ascii="Verdana" w:hAnsi="Verdana"/>
          <w:color w:val="000000"/>
          <w:sz w:val="20"/>
          <w:szCs w:val="20"/>
        </w:rPr>
        <w:t>使用聚集索引，数据记录本身被存于主索引（一颗</w:t>
      </w:r>
      <w:r>
        <w:rPr>
          <w:rFonts w:ascii="Verdana" w:hAnsi="Verdana"/>
          <w:color w:val="000000"/>
          <w:sz w:val="20"/>
          <w:szCs w:val="20"/>
        </w:rPr>
        <w:t>B+Tree</w:t>
      </w:r>
      <w:r>
        <w:rPr>
          <w:rFonts w:ascii="Verdana" w:hAnsi="Verdana"/>
          <w:color w:val="000000"/>
          <w:sz w:val="20"/>
          <w:szCs w:val="20"/>
        </w:rPr>
        <w:t>）的叶子节点上。这就要求同一个叶子节点内（大小为一个内存页或磁盘页）的各条数据记录按主键顺序存放，因此每当有一条新的记录插入时，</w:t>
      </w:r>
      <w:r>
        <w:rPr>
          <w:rFonts w:ascii="Verdana" w:hAnsi="Verdana"/>
          <w:color w:val="000000"/>
          <w:sz w:val="20"/>
          <w:szCs w:val="20"/>
        </w:rPr>
        <w:t>MySQL</w:t>
      </w:r>
      <w:r>
        <w:rPr>
          <w:rFonts w:ascii="Verdana" w:hAnsi="Verdana"/>
          <w:color w:val="000000"/>
          <w:sz w:val="20"/>
          <w:szCs w:val="20"/>
        </w:rPr>
        <w:t>会根据其主键将其插入适当的节点和位置，如果页面达到装载因子（</w:t>
      </w:r>
      <w:r>
        <w:rPr>
          <w:rFonts w:ascii="Verdana" w:hAnsi="Verdana"/>
          <w:color w:val="000000"/>
          <w:sz w:val="20"/>
          <w:szCs w:val="20"/>
        </w:rPr>
        <w:t>InnoDB</w:t>
      </w:r>
      <w:r>
        <w:rPr>
          <w:rFonts w:ascii="Verdana" w:hAnsi="Verdana"/>
          <w:color w:val="000000"/>
          <w:sz w:val="20"/>
          <w:szCs w:val="20"/>
        </w:rPr>
        <w:t>默认为</w:t>
      </w:r>
      <w:r>
        <w:rPr>
          <w:rFonts w:ascii="Verdana" w:hAnsi="Verdana"/>
          <w:color w:val="000000"/>
          <w:sz w:val="20"/>
          <w:szCs w:val="20"/>
        </w:rPr>
        <w:t>15/16</w:t>
      </w:r>
      <w:r>
        <w:rPr>
          <w:rFonts w:ascii="Verdana" w:hAnsi="Verdana"/>
          <w:color w:val="000000"/>
          <w:sz w:val="20"/>
          <w:szCs w:val="20"/>
        </w:rPr>
        <w:t>），则开辟一个新的页（节点）。</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如果表使用自增主键，那么每次插入新的记录，记录就会顺序添加到当前索引节点的后续位置，当一页写满，就会自动开辟一个新的页。如下图所示：</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4162425" cy="1666875"/>
            <wp:effectExtent l="19050" t="0" r="9525" b="0"/>
            <wp:docPr id="31" name="图片 31" descr="http://img.blog.csdn.net/20140328184342625?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blog.csdn.net/20140328184342625?watermark/2/text/aHR0cDovL2Jsb2cuY3Nkbi5uZXQvZnVfems=/font/5a6L5L2T/fontsize/400/fill/I0JBQkFCMA==/dissolve/70/gravity/SouthEast"/>
                    <pic:cNvPicPr>
                      <a:picLocks noChangeAspect="1" noChangeArrowheads="1"/>
                    </pic:cNvPicPr>
                  </pic:nvPicPr>
                  <pic:blipFill>
                    <a:blip r:embed="rId26"/>
                    <a:srcRect/>
                    <a:stretch>
                      <a:fillRect/>
                    </a:stretch>
                  </pic:blipFill>
                  <pic:spPr bwMode="auto">
                    <a:xfrm>
                      <a:off x="0" y="0"/>
                      <a:ext cx="4162425" cy="166687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13</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这样就会形成一个紧凑的索引结构，近似顺序填满。由于每次插入时也不需要移动已有数据，因此效率很高，也不会增加很多开销在维护索引上。</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如果使用非自增主键（如果身份证号或学号等），由于每次插入主键的值近似于随机，因此每次新纪录都要被插到现有索引页得中间某个位置：</w:t>
      </w:r>
    </w:p>
    <w:p w:rsidR="0046039A" w:rsidRDefault="0046039A" w:rsidP="0046039A">
      <w:pPr>
        <w:pStyle w:val="picture"/>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181225" cy="1666875"/>
            <wp:effectExtent l="19050" t="0" r="9525" b="0"/>
            <wp:docPr id="32" name="图片 32" descr="http://img.blog.csdn.net/20140328184356281?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blog.csdn.net/20140328184356281?watermark/2/text/aHR0cDovL2Jsb2cuY3Nkbi5uZXQvZnVfems=/font/5a6L5L2T/fontsize/400/fill/I0JBQkFCMA==/dissolve/70/gravity/SouthEast"/>
                    <pic:cNvPicPr>
                      <a:picLocks noChangeAspect="1" noChangeArrowheads="1"/>
                    </pic:cNvPicPr>
                  </pic:nvPicPr>
                  <pic:blipFill>
                    <a:blip r:embed="rId27"/>
                    <a:srcRect/>
                    <a:stretch>
                      <a:fillRect/>
                    </a:stretch>
                  </pic:blipFill>
                  <pic:spPr bwMode="auto">
                    <a:xfrm>
                      <a:off x="0" y="0"/>
                      <a:ext cx="2181225" cy="1666875"/>
                    </a:xfrm>
                    <a:prstGeom prst="rect">
                      <a:avLst/>
                    </a:prstGeom>
                    <a:noFill/>
                    <a:ln w="9525">
                      <a:noFill/>
                      <a:miter lim="800000"/>
                      <a:headEnd/>
                      <a:tailEnd/>
                    </a:ln>
                  </pic:spPr>
                </pic:pic>
              </a:graphicData>
            </a:graphic>
          </wp:inline>
        </w:drawing>
      </w:r>
    </w:p>
    <w:p w:rsidR="0046039A" w:rsidRDefault="0046039A" w:rsidP="0046039A">
      <w:pPr>
        <w:pStyle w:val="a5"/>
        <w:shd w:val="clear" w:color="auto" w:fill="FFFFFF"/>
        <w:spacing w:before="150" w:beforeAutospacing="0" w:after="150" w:afterAutospacing="0"/>
        <w:jc w:val="center"/>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14</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此时</w:t>
      </w:r>
      <w:r>
        <w:rPr>
          <w:rFonts w:ascii="Verdana" w:hAnsi="Verdana"/>
          <w:color w:val="000000"/>
          <w:sz w:val="20"/>
          <w:szCs w:val="20"/>
        </w:rPr>
        <w:t>MySQL</w:t>
      </w:r>
      <w:r>
        <w:rPr>
          <w:rFonts w:ascii="Verdana" w:hAnsi="Verdana"/>
          <w:color w:val="000000"/>
          <w:sz w:val="20"/>
          <w:szCs w:val="20"/>
        </w:rPr>
        <w:t>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w:t>
      </w:r>
      <w:r>
        <w:rPr>
          <w:rFonts w:ascii="Verdana" w:hAnsi="Verdana"/>
          <w:color w:val="000000"/>
          <w:sz w:val="20"/>
          <w:szCs w:val="20"/>
        </w:rPr>
        <w:t>OPTIMIZE TABLE</w:t>
      </w:r>
      <w:r>
        <w:rPr>
          <w:rFonts w:ascii="Verdana" w:hAnsi="Verdana"/>
          <w:color w:val="000000"/>
          <w:sz w:val="20"/>
          <w:szCs w:val="20"/>
        </w:rPr>
        <w:t>来重建表并优化填充页面。</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因此，只要可以，请尽量在</w:t>
      </w:r>
      <w:r>
        <w:rPr>
          <w:rFonts w:ascii="Verdana" w:hAnsi="Verdana"/>
          <w:color w:val="000000"/>
          <w:sz w:val="20"/>
          <w:szCs w:val="20"/>
        </w:rPr>
        <w:t>InnoDB</w:t>
      </w:r>
      <w:r>
        <w:rPr>
          <w:rFonts w:ascii="Verdana" w:hAnsi="Verdana"/>
          <w:color w:val="000000"/>
          <w:sz w:val="20"/>
          <w:szCs w:val="20"/>
        </w:rPr>
        <w:t>上采用自增字段做主键。</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后记</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这篇文章断断续续写了半个月，主要内容就是上面这些了。不可否认，这篇文章在一定程度上有纸上谈兵之嫌，因为我本人对</w:t>
      </w:r>
      <w:r>
        <w:rPr>
          <w:rFonts w:ascii="Verdana" w:hAnsi="Verdana"/>
          <w:color w:val="000000"/>
          <w:sz w:val="20"/>
          <w:szCs w:val="20"/>
        </w:rPr>
        <w:t>MySQL</w:t>
      </w:r>
      <w:r>
        <w:rPr>
          <w:rFonts w:ascii="Verdana" w:hAnsi="Verdana"/>
          <w:color w:val="000000"/>
          <w:sz w:val="20"/>
          <w:szCs w:val="20"/>
        </w:rPr>
        <w:t>的使用属于菜鸟级别，更没有太多数据库调优的经验，在这里大谈数据库索引调优有点大言不惭。就当是我个人的一篇学习笔记了。</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其实数据库索引调优是一项技术活，不能仅仅靠理论，因为实际情况千变万化，而且</w:t>
      </w:r>
      <w:r>
        <w:rPr>
          <w:rFonts w:ascii="Verdana" w:hAnsi="Verdana"/>
          <w:color w:val="000000"/>
          <w:sz w:val="20"/>
          <w:szCs w:val="20"/>
        </w:rPr>
        <w:t>MySQL</w:t>
      </w:r>
      <w:r>
        <w:rPr>
          <w:rFonts w:ascii="Verdana" w:hAnsi="Verdana"/>
          <w:color w:val="000000"/>
          <w:sz w:val="20"/>
          <w:szCs w:val="20"/>
        </w:rPr>
        <w:t>本身存在很复杂的机制，如查询优化策略和各种引擎的实现差异等都会使情况变得更加复杂。但同时这些理论是索引调优的基础，只有在明白理论的基础上，才能对调优策略进行合理推断并了解其背后的机制，然后结合实践中不断的实验和摸索，从而真正达到高效使用</w:t>
      </w:r>
      <w:r>
        <w:rPr>
          <w:rFonts w:ascii="Verdana" w:hAnsi="Verdana"/>
          <w:color w:val="000000"/>
          <w:sz w:val="20"/>
          <w:szCs w:val="20"/>
        </w:rPr>
        <w:t>MySQL</w:t>
      </w:r>
      <w:r>
        <w:rPr>
          <w:rFonts w:ascii="Verdana" w:hAnsi="Verdana"/>
          <w:color w:val="000000"/>
          <w:sz w:val="20"/>
          <w:szCs w:val="20"/>
        </w:rPr>
        <w:t>索引的目的。</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另外，</w:t>
      </w:r>
      <w:r>
        <w:rPr>
          <w:rFonts w:ascii="Verdana" w:hAnsi="Verdana"/>
          <w:color w:val="000000"/>
          <w:sz w:val="20"/>
          <w:szCs w:val="20"/>
        </w:rPr>
        <w:t>MySQL</w:t>
      </w:r>
      <w:r>
        <w:rPr>
          <w:rFonts w:ascii="Verdana" w:hAnsi="Verdana"/>
          <w:color w:val="000000"/>
          <w:sz w:val="20"/>
          <w:szCs w:val="20"/>
        </w:rPr>
        <w:t>索引及其优化涵盖范围非常广，本文只是涉及到其中一部分。如与排序（</w:t>
      </w:r>
      <w:r>
        <w:rPr>
          <w:rFonts w:ascii="Verdana" w:hAnsi="Verdana"/>
          <w:color w:val="000000"/>
          <w:sz w:val="20"/>
          <w:szCs w:val="20"/>
        </w:rPr>
        <w:t>ORDER BY</w:t>
      </w:r>
      <w:r>
        <w:rPr>
          <w:rFonts w:ascii="Verdana" w:hAnsi="Verdana"/>
          <w:color w:val="000000"/>
          <w:sz w:val="20"/>
          <w:szCs w:val="20"/>
        </w:rPr>
        <w:t>）相关的索引优化及覆盖索引（</w:t>
      </w:r>
      <w:r>
        <w:rPr>
          <w:rFonts w:ascii="Verdana" w:hAnsi="Verdana"/>
          <w:color w:val="000000"/>
          <w:sz w:val="20"/>
          <w:szCs w:val="20"/>
        </w:rPr>
        <w:t>Covering index</w:t>
      </w:r>
      <w:r>
        <w:rPr>
          <w:rFonts w:ascii="Verdana" w:hAnsi="Verdana"/>
          <w:color w:val="000000"/>
          <w:sz w:val="20"/>
          <w:szCs w:val="20"/>
        </w:rPr>
        <w:t>）的话题本文并未涉及，同时除</w:t>
      </w:r>
      <w:r>
        <w:rPr>
          <w:rFonts w:ascii="Verdana" w:hAnsi="Verdana"/>
          <w:color w:val="000000"/>
          <w:sz w:val="20"/>
          <w:szCs w:val="20"/>
        </w:rPr>
        <w:t>B-Tree</w:t>
      </w:r>
      <w:r>
        <w:rPr>
          <w:rFonts w:ascii="Verdana" w:hAnsi="Verdana"/>
          <w:color w:val="000000"/>
          <w:sz w:val="20"/>
          <w:szCs w:val="20"/>
        </w:rPr>
        <w:t>索引外</w:t>
      </w:r>
      <w:r>
        <w:rPr>
          <w:rFonts w:ascii="Verdana" w:hAnsi="Verdana"/>
          <w:color w:val="000000"/>
          <w:sz w:val="20"/>
          <w:szCs w:val="20"/>
        </w:rPr>
        <w:t>MySQL</w:t>
      </w:r>
      <w:r>
        <w:rPr>
          <w:rFonts w:ascii="Verdana" w:hAnsi="Verdana"/>
          <w:color w:val="000000"/>
          <w:sz w:val="20"/>
          <w:szCs w:val="20"/>
        </w:rPr>
        <w:t>还根据不同引擎支持的哈希索引、全文索引等等本文也并未涉及。如果有机会，希望再对本文未涉及的部分进行补充吧。</w:t>
      </w:r>
    </w:p>
    <w:p w:rsidR="0046039A" w:rsidRDefault="0046039A" w:rsidP="0046039A">
      <w:pPr>
        <w:pStyle w:val="2"/>
        <w:shd w:val="clear" w:color="auto" w:fill="FFFFFF"/>
        <w:spacing w:before="150" w:after="150"/>
        <w:rPr>
          <w:rFonts w:ascii="Verdana" w:hAnsi="Verdana"/>
          <w:color w:val="000000"/>
        </w:rPr>
      </w:pPr>
      <w:r>
        <w:rPr>
          <w:rFonts w:ascii="Verdana" w:hAnsi="Verdana"/>
          <w:color w:val="000000"/>
        </w:rPr>
        <w:t>参考文献</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 Baron Scbwartz</w:t>
      </w:r>
      <w:r>
        <w:rPr>
          <w:rFonts w:ascii="Verdana" w:hAnsi="Verdana"/>
          <w:color w:val="000000"/>
          <w:sz w:val="20"/>
          <w:szCs w:val="20"/>
        </w:rPr>
        <w:t>等</w:t>
      </w:r>
      <w:r>
        <w:rPr>
          <w:rFonts w:ascii="Verdana" w:hAnsi="Verdana"/>
          <w:color w:val="000000"/>
          <w:sz w:val="20"/>
          <w:szCs w:val="20"/>
        </w:rPr>
        <w:t xml:space="preserve"> </w:t>
      </w:r>
      <w:r>
        <w:rPr>
          <w:rFonts w:ascii="Verdana" w:hAnsi="Verdana"/>
          <w:color w:val="000000"/>
          <w:sz w:val="20"/>
          <w:szCs w:val="20"/>
        </w:rPr>
        <w:t>著，王小东等</w:t>
      </w:r>
      <w:r>
        <w:rPr>
          <w:rFonts w:ascii="Verdana" w:hAnsi="Verdana"/>
          <w:color w:val="000000"/>
          <w:sz w:val="20"/>
          <w:szCs w:val="20"/>
        </w:rPr>
        <w:t xml:space="preserve"> </w:t>
      </w:r>
      <w:r>
        <w:rPr>
          <w:rFonts w:ascii="Verdana" w:hAnsi="Verdana"/>
          <w:color w:val="000000"/>
          <w:sz w:val="20"/>
          <w:szCs w:val="20"/>
        </w:rPr>
        <w:t>译；高性能</w:t>
      </w:r>
      <w:r>
        <w:rPr>
          <w:rFonts w:ascii="Verdana" w:hAnsi="Verdana"/>
          <w:color w:val="000000"/>
          <w:sz w:val="20"/>
          <w:szCs w:val="20"/>
        </w:rPr>
        <w:t>MySQL</w:t>
      </w:r>
      <w:r>
        <w:rPr>
          <w:rFonts w:ascii="Verdana" w:hAnsi="Verdana"/>
          <w:color w:val="000000"/>
          <w:sz w:val="20"/>
          <w:szCs w:val="20"/>
        </w:rPr>
        <w:t>（</w:t>
      </w:r>
      <w:r>
        <w:rPr>
          <w:rFonts w:ascii="Verdana" w:hAnsi="Verdana"/>
          <w:color w:val="000000"/>
          <w:sz w:val="20"/>
          <w:szCs w:val="20"/>
        </w:rPr>
        <w:t>High Performance MySQL</w:t>
      </w:r>
      <w:r>
        <w:rPr>
          <w:rFonts w:ascii="Verdana" w:hAnsi="Verdana"/>
          <w:color w:val="000000"/>
          <w:sz w:val="20"/>
          <w:szCs w:val="20"/>
        </w:rPr>
        <w:t>）；电子工业出版社，</w:t>
      </w:r>
      <w:r>
        <w:rPr>
          <w:rFonts w:ascii="Verdana" w:hAnsi="Verdana"/>
          <w:color w:val="000000"/>
          <w:sz w:val="20"/>
          <w:szCs w:val="20"/>
        </w:rPr>
        <w:t>2010</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[2] Michael Kofler </w:t>
      </w:r>
      <w:r>
        <w:rPr>
          <w:rFonts w:ascii="Verdana" w:hAnsi="Verdana"/>
          <w:color w:val="000000"/>
          <w:sz w:val="20"/>
          <w:szCs w:val="20"/>
        </w:rPr>
        <w:t>著，杨晓云等</w:t>
      </w:r>
      <w:r>
        <w:rPr>
          <w:rFonts w:ascii="Verdana" w:hAnsi="Verdana"/>
          <w:color w:val="000000"/>
          <w:sz w:val="20"/>
          <w:szCs w:val="20"/>
        </w:rPr>
        <w:t xml:space="preserve"> </w:t>
      </w:r>
      <w:r>
        <w:rPr>
          <w:rFonts w:ascii="Verdana" w:hAnsi="Verdana"/>
          <w:color w:val="000000"/>
          <w:sz w:val="20"/>
          <w:szCs w:val="20"/>
        </w:rPr>
        <w:t>译；</w:t>
      </w:r>
      <w:r>
        <w:rPr>
          <w:rFonts w:ascii="Verdana" w:hAnsi="Verdana"/>
          <w:color w:val="000000"/>
          <w:sz w:val="20"/>
          <w:szCs w:val="20"/>
        </w:rPr>
        <w:t>MySQL5</w:t>
      </w:r>
      <w:r>
        <w:rPr>
          <w:rFonts w:ascii="Verdana" w:hAnsi="Verdana"/>
          <w:color w:val="000000"/>
          <w:sz w:val="20"/>
          <w:szCs w:val="20"/>
        </w:rPr>
        <w:t>权威指南（</w:t>
      </w:r>
      <w:r>
        <w:rPr>
          <w:rFonts w:ascii="Verdana" w:hAnsi="Verdana"/>
          <w:color w:val="000000"/>
          <w:sz w:val="20"/>
          <w:szCs w:val="20"/>
        </w:rPr>
        <w:t>The Definitive Guide to MySQL5</w:t>
      </w:r>
      <w:r>
        <w:rPr>
          <w:rFonts w:ascii="Verdana" w:hAnsi="Verdana"/>
          <w:color w:val="000000"/>
          <w:sz w:val="20"/>
          <w:szCs w:val="20"/>
        </w:rPr>
        <w:t>）；人民邮电出版社，</w:t>
      </w:r>
      <w:r>
        <w:rPr>
          <w:rFonts w:ascii="Verdana" w:hAnsi="Verdana"/>
          <w:color w:val="000000"/>
          <w:sz w:val="20"/>
          <w:szCs w:val="20"/>
        </w:rPr>
        <w:t>2006</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[3] </w:t>
      </w:r>
      <w:r>
        <w:rPr>
          <w:rFonts w:ascii="Verdana" w:hAnsi="Verdana"/>
          <w:color w:val="000000"/>
          <w:sz w:val="20"/>
          <w:szCs w:val="20"/>
        </w:rPr>
        <w:t>姜承尧</w:t>
      </w:r>
      <w:r>
        <w:rPr>
          <w:rFonts w:ascii="Verdana" w:hAnsi="Verdana"/>
          <w:color w:val="000000"/>
          <w:sz w:val="20"/>
          <w:szCs w:val="20"/>
        </w:rPr>
        <w:t xml:space="preserve"> </w:t>
      </w:r>
      <w:r>
        <w:rPr>
          <w:rFonts w:ascii="Verdana" w:hAnsi="Verdana"/>
          <w:color w:val="000000"/>
          <w:sz w:val="20"/>
          <w:szCs w:val="20"/>
        </w:rPr>
        <w:t>著；</w:t>
      </w:r>
      <w:r>
        <w:rPr>
          <w:rFonts w:ascii="Verdana" w:hAnsi="Verdana"/>
          <w:color w:val="000000"/>
          <w:sz w:val="20"/>
          <w:szCs w:val="20"/>
        </w:rPr>
        <w:t>MySQL</w:t>
      </w:r>
      <w:r>
        <w:rPr>
          <w:rFonts w:ascii="Verdana" w:hAnsi="Verdana"/>
          <w:color w:val="000000"/>
          <w:sz w:val="20"/>
          <w:szCs w:val="20"/>
        </w:rPr>
        <w:t>技术内幕</w:t>
      </w:r>
      <w:r>
        <w:rPr>
          <w:rFonts w:ascii="Verdana" w:hAnsi="Verdana"/>
          <w:color w:val="000000"/>
          <w:sz w:val="20"/>
          <w:szCs w:val="20"/>
        </w:rPr>
        <w:t>-InnoDB</w:t>
      </w:r>
      <w:r>
        <w:rPr>
          <w:rFonts w:ascii="Verdana" w:hAnsi="Verdana"/>
          <w:color w:val="000000"/>
          <w:sz w:val="20"/>
          <w:szCs w:val="20"/>
        </w:rPr>
        <w:t>存储引擎；机械工业出版社，</w:t>
      </w:r>
      <w:r>
        <w:rPr>
          <w:rFonts w:ascii="Verdana" w:hAnsi="Verdana"/>
          <w:color w:val="000000"/>
          <w:sz w:val="20"/>
          <w:szCs w:val="20"/>
        </w:rPr>
        <w:t>2011</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 D Comer, Ubiquitous B-tree; ACM Computing Surveys (CSUR), 1979</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[5] Codd, E. F. (1970). "A relational model of data for large shared data banks". Communications of the ACM, , Vol. 13, No. 6, pp. 377-387</w:t>
      </w:r>
    </w:p>
    <w:p w:rsidR="0046039A" w:rsidRDefault="0046039A" w:rsidP="0046039A">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[6] MySQL5.1</w:t>
      </w:r>
      <w:r>
        <w:rPr>
          <w:rFonts w:ascii="Verdana" w:hAnsi="Verdana"/>
          <w:color w:val="000000"/>
          <w:sz w:val="20"/>
          <w:szCs w:val="20"/>
        </w:rPr>
        <w:t>参考手册</w:t>
      </w:r>
      <w:r>
        <w:rPr>
          <w:rFonts w:ascii="Verdana" w:hAnsi="Verdana"/>
          <w:color w:val="000000"/>
          <w:sz w:val="20"/>
          <w:szCs w:val="20"/>
        </w:rPr>
        <w:t xml:space="preserve"> - </w:t>
      </w:r>
      <w:hyperlink r:id="rId28" w:tgtFrame="_blank" w:tooltip="http://dev.mysql.com/doc/refman/5.1/zh/index.html" w:history="1">
        <w:r>
          <w:rPr>
            <w:rStyle w:val="a9"/>
            <w:rFonts w:ascii="Verdana" w:hAnsi="Verdana"/>
            <w:color w:val="444444"/>
            <w:sz w:val="20"/>
            <w:szCs w:val="20"/>
          </w:rPr>
          <w:t>http://dev.mysql.com/doc/refman/5.1/zh/index.html</w:t>
        </w:r>
      </w:hyperlink>
    </w:p>
    <w:p w:rsidR="0046039A" w:rsidRDefault="0046039A" w:rsidP="0046039A">
      <w:pPr>
        <w:shd w:val="clear" w:color="auto" w:fill="FFFFFF"/>
        <w:rPr>
          <w:rFonts w:ascii="Verdana" w:hAnsi="Verdana"/>
          <w:color w:val="000000"/>
          <w:sz w:val="20"/>
          <w:szCs w:val="20"/>
        </w:rPr>
      </w:pPr>
      <w:r>
        <w:rPr>
          <w:rFonts w:ascii="Verdana" w:hAnsi="Verdana"/>
          <w:color w:val="000000"/>
          <w:sz w:val="20"/>
          <w:szCs w:val="20"/>
        </w:rPr>
        <w:t>写代码是一种艺术，甚于蒙娜丽莎的微笑。</w:t>
      </w:r>
    </w:p>
    <w:p w:rsidR="0046039A" w:rsidRDefault="0046039A" w:rsidP="0046039A">
      <w:pPr>
        <w:shd w:val="clear" w:color="auto" w:fill="FFFFFF"/>
        <w:rPr>
          <w:rFonts w:ascii="Verdana" w:hAnsi="Verdana"/>
          <w:color w:val="000000"/>
          <w:sz w:val="20"/>
          <w:szCs w:val="20"/>
        </w:rPr>
      </w:pPr>
      <w:r>
        <w:rPr>
          <w:rFonts w:ascii="Verdana" w:hAnsi="Verdana"/>
          <w:color w:val="000000"/>
          <w:sz w:val="20"/>
          <w:szCs w:val="20"/>
        </w:rPr>
        <w:t>分类</w:t>
      </w:r>
      <w:r>
        <w:rPr>
          <w:rFonts w:ascii="Verdana" w:hAnsi="Verdana"/>
          <w:color w:val="000000"/>
          <w:sz w:val="20"/>
          <w:szCs w:val="20"/>
        </w:rPr>
        <w:t>: </w:t>
      </w:r>
      <w:hyperlink r:id="rId29" w:tgtFrame="_blank" w:history="1">
        <w:r>
          <w:rPr>
            <w:rStyle w:val="a9"/>
            <w:rFonts w:ascii="Verdana" w:hAnsi="Verdana"/>
            <w:color w:val="444444"/>
            <w:sz w:val="20"/>
            <w:szCs w:val="20"/>
          </w:rPr>
          <w:t>数据库</w:t>
        </w:r>
      </w:hyperlink>
    </w:p>
    <w:p w:rsidR="0046039A" w:rsidRDefault="0046039A" w:rsidP="0046039A">
      <w:pPr>
        <w:shd w:val="clear" w:color="auto" w:fill="FFFFFF"/>
      </w:pPr>
      <w:r>
        <w:rPr>
          <w:rFonts w:ascii="Verdana" w:hAnsi="Verdana"/>
          <w:color w:val="000000"/>
          <w:sz w:val="20"/>
          <w:szCs w:val="20"/>
        </w:rPr>
        <w:t>标签</w:t>
      </w:r>
      <w:r>
        <w:rPr>
          <w:rFonts w:ascii="Verdana" w:hAnsi="Verdana"/>
          <w:color w:val="000000"/>
          <w:sz w:val="20"/>
          <w:szCs w:val="20"/>
        </w:rPr>
        <w:t>: </w:t>
      </w:r>
      <w:hyperlink r:id="rId30" w:history="1">
        <w:r>
          <w:rPr>
            <w:rStyle w:val="a9"/>
            <w:rFonts w:ascii="Verdana" w:hAnsi="Verdana"/>
            <w:color w:val="444444"/>
            <w:sz w:val="20"/>
            <w:szCs w:val="20"/>
          </w:rPr>
          <w:t>索引</w:t>
        </w:r>
      </w:hyperlink>
      <w:r>
        <w:rPr>
          <w:rFonts w:ascii="Verdana" w:hAnsi="Verdana"/>
          <w:color w:val="000000"/>
          <w:sz w:val="20"/>
          <w:szCs w:val="20"/>
        </w:rPr>
        <w:t>, </w:t>
      </w:r>
      <w:hyperlink r:id="rId31" w:history="1">
        <w:r>
          <w:rPr>
            <w:rStyle w:val="a9"/>
            <w:rFonts w:ascii="Verdana" w:hAnsi="Verdana"/>
            <w:color w:val="444444"/>
            <w:sz w:val="20"/>
            <w:szCs w:val="20"/>
          </w:rPr>
          <w:t>MyISAM</w:t>
        </w:r>
      </w:hyperlink>
      <w:r>
        <w:rPr>
          <w:rFonts w:ascii="Verdana" w:hAnsi="Verdana"/>
          <w:color w:val="000000"/>
          <w:sz w:val="20"/>
          <w:szCs w:val="20"/>
        </w:rPr>
        <w:t>, </w:t>
      </w:r>
      <w:hyperlink r:id="rId32" w:history="1">
        <w:r>
          <w:rPr>
            <w:rStyle w:val="a9"/>
            <w:rFonts w:ascii="Verdana" w:hAnsi="Verdana"/>
            <w:color w:val="444444"/>
            <w:sz w:val="20"/>
            <w:szCs w:val="20"/>
          </w:rPr>
          <w:t>InnoDB</w:t>
        </w:r>
      </w:hyperlink>
    </w:p>
    <w:p w:rsidR="002202D7" w:rsidRDefault="002202D7" w:rsidP="0046039A">
      <w:pPr>
        <w:shd w:val="clear" w:color="auto" w:fill="FFFFFF"/>
      </w:pPr>
    </w:p>
    <w:p w:rsidR="002202D7" w:rsidRDefault="00A62C12" w:rsidP="0046039A">
      <w:pPr>
        <w:shd w:val="clear" w:color="auto" w:fill="FFFFFF"/>
      </w:pPr>
      <w:r>
        <w:rPr>
          <w:rFonts w:hint="eastAsia"/>
        </w:rPr>
        <w:t>mysql</w:t>
      </w:r>
      <w:r>
        <w:rPr>
          <w:rFonts w:hint="eastAsia"/>
        </w:rPr>
        <w:t>优化</w:t>
      </w:r>
    </w:p>
    <w:p w:rsidR="002202D7" w:rsidRDefault="002202D7" w:rsidP="0046039A">
      <w:pPr>
        <w:shd w:val="clear" w:color="auto" w:fill="FFFFFF"/>
        <w:rPr>
          <w:rFonts w:ascii="Verdana" w:hAnsi="Verdana"/>
          <w:color w:val="000000"/>
          <w:sz w:val="20"/>
          <w:szCs w:val="20"/>
        </w:rPr>
      </w:pPr>
      <w:r w:rsidRPr="002202D7">
        <w:rPr>
          <w:rFonts w:ascii="Verdana" w:hAnsi="Verdana"/>
          <w:color w:val="000000"/>
          <w:sz w:val="20"/>
          <w:szCs w:val="20"/>
        </w:rPr>
        <w:t>https://zhuanlan.zhihu.com/p/33755557</w:t>
      </w:r>
    </w:p>
    <w:p w:rsidR="0046039A" w:rsidRDefault="0046039A" w:rsidP="00824C48">
      <w:pPr>
        <w:pStyle w:val="a5"/>
        <w:shd w:val="clear" w:color="auto" w:fill="FFFFFF"/>
        <w:spacing w:before="0" w:beforeAutospacing="0" w:after="240" w:afterAutospacing="0" w:line="390" w:lineRule="atLeast"/>
        <w:jc w:val="both"/>
        <w:rPr>
          <w:rFonts w:ascii="Arial" w:hAnsi="Arial" w:cs="Arial" w:hint="eastAsia"/>
          <w:color w:val="4F4F4F"/>
        </w:rPr>
      </w:pPr>
    </w:p>
    <w:p w:rsidR="00C86F08" w:rsidRDefault="00C86F08" w:rsidP="00C86F08">
      <w:pPr>
        <w:pStyle w:val="1"/>
        <w:shd w:val="clear" w:color="auto" w:fill="FFFFFF"/>
        <w:spacing w:before="360" w:after="360"/>
        <w:rPr>
          <w:rFonts w:ascii="Open Sans" w:hAnsi="Open Sans" w:cs="Open Sans"/>
          <w:b w:val="0"/>
          <w:bCs w:val="0"/>
          <w:color w:val="3D464D"/>
          <w:sz w:val="36"/>
          <w:szCs w:val="36"/>
        </w:rPr>
      </w:pPr>
      <w:r>
        <w:rPr>
          <w:rFonts w:ascii="Open Sans" w:hAnsi="Open Sans" w:cs="Open Sans"/>
          <w:b w:val="0"/>
          <w:bCs w:val="0"/>
          <w:color w:val="3D464D"/>
          <w:sz w:val="36"/>
          <w:szCs w:val="36"/>
        </w:rPr>
        <w:t>1</w:t>
      </w:r>
      <w:r>
        <w:rPr>
          <w:rFonts w:ascii="Open Sans" w:hAnsi="Open Sans" w:cs="Open Sans"/>
          <w:b w:val="0"/>
          <w:bCs w:val="0"/>
          <w:color w:val="3D464D"/>
          <w:sz w:val="36"/>
          <w:szCs w:val="36"/>
        </w:rPr>
        <w:t>、什么是</w:t>
      </w:r>
      <w:r>
        <w:rPr>
          <w:rFonts w:ascii="Open Sans" w:hAnsi="Open Sans" w:cs="Open Sans"/>
          <w:b w:val="0"/>
          <w:bCs w:val="0"/>
          <w:color w:val="3D464D"/>
          <w:sz w:val="36"/>
          <w:szCs w:val="36"/>
        </w:rPr>
        <w:t>MySQL</w:t>
      </w:r>
      <w:r>
        <w:rPr>
          <w:rFonts w:ascii="Open Sans" w:hAnsi="Open Sans" w:cs="Open Sans"/>
          <w:b w:val="0"/>
          <w:bCs w:val="0"/>
          <w:color w:val="3D464D"/>
          <w:sz w:val="36"/>
          <w:szCs w:val="36"/>
        </w:rPr>
        <w:t>执行计划</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w:t>
      </w:r>
      <w:r>
        <w:rPr>
          <w:rFonts w:ascii="Open Sans" w:hAnsi="Open Sans" w:cs="Open Sans"/>
          <w:color w:val="3D464D"/>
        </w:rPr>
        <w:t>要对执行计划有个比较好的理解，需要先对</w:t>
      </w:r>
      <w:r>
        <w:rPr>
          <w:rFonts w:ascii="Open Sans" w:hAnsi="Open Sans" w:cs="Open Sans"/>
          <w:color w:val="3D464D"/>
        </w:rPr>
        <w:t>MySQL</w:t>
      </w:r>
      <w:r>
        <w:rPr>
          <w:rFonts w:ascii="Open Sans" w:hAnsi="Open Sans" w:cs="Open Sans"/>
          <w:color w:val="3D464D"/>
        </w:rPr>
        <w:t>的基础结构及查询基本原理有简单的了解。</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MySQL</w:t>
      </w:r>
      <w:r>
        <w:rPr>
          <w:rFonts w:ascii="Open Sans" w:hAnsi="Open Sans" w:cs="Open Sans"/>
          <w:color w:val="3D464D"/>
        </w:rPr>
        <w:t>本身的功能架构分为三个部分，分别是</w:t>
      </w:r>
      <w:r>
        <w:rPr>
          <w:rFonts w:ascii="Open Sans" w:hAnsi="Open Sans" w:cs="Open Sans"/>
          <w:color w:val="3D464D"/>
        </w:rPr>
        <w:t xml:space="preserve"> </w:t>
      </w:r>
      <w:r>
        <w:rPr>
          <w:rFonts w:ascii="Open Sans" w:hAnsi="Open Sans" w:cs="Open Sans"/>
          <w:color w:val="3D464D"/>
        </w:rPr>
        <w:t>应用层、逻辑层、物理层，不只是</w:t>
      </w:r>
      <w:r>
        <w:rPr>
          <w:rFonts w:ascii="Open Sans" w:hAnsi="Open Sans" w:cs="Open Sans"/>
          <w:color w:val="3D464D"/>
        </w:rPr>
        <w:t xml:space="preserve">MySQL </w:t>
      </w:r>
      <w:r>
        <w:rPr>
          <w:rFonts w:ascii="Open Sans" w:hAnsi="Open Sans" w:cs="Open Sans"/>
          <w:color w:val="3D464D"/>
        </w:rPr>
        <w:t>，其他大多数数据库产品都是按这种架构来进行划分的。</w:t>
      </w:r>
    </w:p>
    <w:p w:rsidR="00C86F08" w:rsidRDefault="00C86F08" w:rsidP="00C86F08">
      <w:pPr>
        <w:widowControl/>
        <w:numPr>
          <w:ilvl w:val="0"/>
          <w:numId w:val="3"/>
        </w:numPr>
        <w:shd w:val="clear" w:color="auto" w:fill="FFFFFF"/>
        <w:ind w:left="450"/>
        <w:jc w:val="left"/>
        <w:rPr>
          <w:rFonts w:ascii="Open Sans" w:hAnsi="Open Sans" w:cs="Open Sans"/>
          <w:color w:val="3D464D"/>
        </w:rPr>
      </w:pPr>
      <w:r>
        <w:rPr>
          <w:rFonts w:ascii="Open Sans" w:hAnsi="Open Sans" w:cs="Open Sans"/>
          <w:color w:val="3D464D"/>
        </w:rPr>
        <w:t>应用层，主要负责与客户端进行交互，建立链接，记住链接状态，返回数据，响应请求，这一层是和客户端打交道的。</w:t>
      </w:r>
    </w:p>
    <w:p w:rsidR="00C86F08" w:rsidRDefault="00C86F08" w:rsidP="00C86F08">
      <w:pPr>
        <w:widowControl/>
        <w:numPr>
          <w:ilvl w:val="0"/>
          <w:numId w:val="3"/>
        </w:numPr>
        <w:shd w:val="clear" w:color="auto" w:fill="FFFFFF"/>
        <w:ind w:left="450"/>
        <w:jc w:val="left"/>
        <w:rPr>
          <w:rFonts w:ascii="Open Sans" w:hAnsi="Open Sans" w:cs="Open Sans"/>
          <w:color w:val="3D464D"/>
        </w:rPr>
      </w:pPr>
      <w:r>
        <w:rPr>
          <w:rFonts w:ascii="Open Sans" w:hAnsi="Open Sans" w:cs="Open Sans"/>
          <w:color w:val="3D464D"/>
        </w:rPr>
        <w:t>逻辑层，主要负责查询处理、事务管理等其他数据库功能处理，以查询为例。</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w:t>
      </w:r>
      <w:r>
        <w:rPr>
          <w:rFonts w:ascii="Open Sans" w:hAnsi="Open Sans" w:cs="Open Sans"/>
          <w:color w:val="3D464D"/>
        </w:rPr>
        <w:t>首先接收到查询</w:t>
      </w:r>
      <w:r>
        <w:rPr>
          <w:rFonts w:ascii="Open Sans" w:hAnsi="Open Sans" w:cs="Open Sans"/>
          <w:color w:val="3D464D"/>
        </w:rPr>
        <w:t>SQL</w:t>
      </w:r>
      <w:r>
        <w:rPr>
          <w:rFonts w:ascii="Open Sans" w:hAnsi="Open Sans" w:cs="Open Sans"/>
          <w:color w:val="3D464D"/>
        </w:rPr>
        <w:t>之后，数据库会立即分配一个线程对其进行处理，第一步查询处理器会对</w:t>
      </w:r>
      <w:r>
        <w:rPr>
          <w:rFonts w:ascii="Open Sans" w:hAnsi="Open Sans" w:cs="Open Sans"/>
          <w:color w:val="3D464D"/>
        </w:rPr>
        <w:t>SQL</w:t>
      </w:r>
      <w:r>
        <w:rPr>
          <w:rFonts w:ascii="Open Sans" w:hAnsi="Open Sans" w:cs="Open Sans"/>
          <w:color w:val="3D464D"/>
        </w:rPr>
        <w:t>查询进行优化，</w:t>
      </w:r>
      <w:r>
        <w:rPr>
          <w:rFonts w:ascii="Open Sans" w:hAnsi="Open Sans" w:cs="Open Sans"/>
          <w:color w:val="3D464D"/>
          <w:shd w:val="clear" w:color="auto" w:fill="FFFF00"/>
        </w:rPr>
        <w:t>优化后会生成执行计划</w:t>
      </w:r>
      <w:r>
        <w:rPr>
          <w:rFonts w:ascii="Open Sans" w:hAnsi="Open Sans" w:cs="Open Sans"/>
          <w:color w:val="3D464D"/>
        </w:rPr>
        <w:t>，然后交由计划执行器来执行。</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xml:space="preserve">        </w:t>
      </w:r>
      <w:r>
        <w:rPr>
          <w:rFonts w:ascii="Open Sans" w:hAnsi="Open Sans" w:cs="Open Sans"/>
          <w:color w:val="3D464D"/>
        </w:rPr>
        <w:t>计划执行器需要访问更底层的事务管理器，存储管理器来操作数据，他们各自的分工各有不同，最终通过调用物理层的文件获取到查询结构信息，将最终结果响应给应用层。</w:t>
      </w:r>
    </w:p>
    <w:p w:rsidR="00C86F08" w:rsidRDefault="00C86F08" w:rsidP="00C86F08">
      <w:pPr>
        <w:widowControl/>
        <w:numPr>
          <w:ilvl w:val="0"/>
          <w:numId w:val="4"/>
        </w:numPr>
        <w:shd w:val="clear" w:color="auto" w:fill="FFFFFF"/>
        <w:ind w:left="450"/>
        <w:jc w:val="left"/>
        <w:rPr>
          <w:rFonts w:ascii="Open Sans" w:hAnsi="Open Sans" w:cs="Open Sans"/>
          <w:color w:val="3D464D"/>
        </w:rPr>
      </w:pPr>
      <w:r>
        <w:rPr>
          <w:rFonts w:ascii="Open Sans" w:hAnsi="Open Sans" w:cs="Open Sans"/>
          <w:color w:val="3D464D"/>
        </w:rPr>
        <w:t>物理层，实际物理磁盘上存储的文件，主要有分文数据文件，日志文件。</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w:t>
      </w:r>
      <w:r>
        <w:rPr>
          <w:rFonts w:ascii="Open Sans" w:hAnsi="Open Sans" w:cs="Open Sans"/>
          <w:color w:val="3D464D"/>
        </w:rPr>
        <w:t>通过上面的描述，生成执行计划是执行一条</w:t>
      </w:r>
      <w:r>
        <w:rPr>
          <w:rFonts w:ascii="Open Sans" w:hAnsi="Open Sans" w:cs="Open Sans"/>
          <w:color w:val="3D464D"/>
        </w:rPr>
        <w:t>SQL</w:t>
      </w:r>
      <w:r>
        <w:rPr>
          <w:rFonts w:ascii="Open Sans" w:hAnsi="Open Sans" w:cs="Open Sans"/>
          <w:color w:val="3D464D"/>
        </w:rPr>
        <w:t>必不可少的步骤，一条</w:t>
      </w:r>
      <w:r>
        <w:rPr>
          <w:rFonts w:ascii="Open Sans" w:hAnsi="Open Sans" w:cs="Open Sans"/>
          <w:color w:val="3D464D"/>
        </w:rPr>
        <w:t>SQL</w:t>
      </w:r>
      <w:r>
        <w:rPr>
          <w:rFonts w:ascii="Open Sans" w:hAnsi="Open Sans" w:cs="Open Sans"/>
          <w:color w:val="3D464D"/>
        </w:rPr>
        <w:t>性能的好坏，可以通过查看执行计划很直观的看出来，执行计划提供了各种查询类型与级别，方面我们进行查看以及为作为性能分析的依据。</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w:t>
      </w:r>
    </w:p>
    <w:p w:rsidR="00C86F08" w:rsidRDefault="00C86F08" w:rsidP="00C86F08">
      <w:pPr>
        <w:pStyle w:val="1"/>
        <w:shd w:val="clear" w:color="auto" w:fill="FFFFFF"/>
        <w:spacing w:before="360" w:after="360"/>
        <w:rPr>
          <w:rFonts w:ascii="Open Sans" w:hAnsi="Open Sans" w:cs="Open Sans"/>
          <w:b w:val="0"/>
          <w:bCs w:val="0"/>
          <w:color w:val="3D464D"/>
          <w:sz w:val="36"/>
          <w:szCs w:val="36"/>
        </w:rPr>
      </w:pPr>
      <w:r>
        <w:rPr>
          <w:rFonts w:ascii="Open Sans" w:hAnsi="Open Sans" w:cs="Open Sans"/>
          <w:b w:val="0"/>
          <w:bCs w:val="0"/>
          <w:color w:val="3D464D"/>
          <w:sz w:val="36"/>
          <w:szCs w:val="36"/>
        </w:rPr>
        <w:t>2</w:t>
      </w:r>
      <w:r>
        <w:rPr>
          <w:rFonts w:ascii="Open Sans" w:hAnsi="Open Sans" w:cs="Open Sans"/>
          <w:b w:val="0"/>
          <w:bCs w:val="0"/>
          <w:color w:val="3D464D"/>
          <w:sz w:val="36"/>
          <w:szCs w:val="36"/>
        </w:rPr>
        <w:t>、如何分析执行计划</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MySQL</w:t>
      </w:r>
      <w:r>
        <w:rPr>
          <w:rFonts w:ascii="Open Sans" w:hAnsi="Open Sans" w:cs="Open Sans"/>
          <w:color w:val="3D464D"/>
        </w:rPr>
        <w:t>为我们提供了</w:t>
      </w:r>
      <w:r>
        <w:rPr>
          <w:rFonts w:ascii="Open Sans" w:hAnsi="Open Sans" w:cs="Open Sans"/>
          <w:color w:val="3D464D"/>
        </w:rPr>
        <w:t xml:space="preserve"> explain </w:t>
      </w:r>
      <w:r>
        <w:rPr>
          <w:rFonts w:ascii="Open Sans" w:hAnsi="Open Sans" w:cs="Open Sans"/>
          <w:color w:val="3D464D"/>
        </w:rPr>
        <w:t>关键字来直观的查看一条</w:t>
      </w:r>
      <w:r>
        <w:rPr>
          <w:rFonts w:ascii="Open Sans" w:hAnsi="Open Sans" w:cs="Open Sans"/>
          <w:color w:val="3D464D"/>
        </w:rPr>
        <w:t>SQL</w:t>
      </w:r>
      <w:r>
        <w:rPr>
          <w:rFonts w:ascii="Open Sans" w:hAnsi="Open Sans" w:cs="Open Sans"/>
          <w:color w:val="3D464D"/>
        </w:rPr>
        <w:t>的执行计划。</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explain</w:t>
      </w:r>
      <w:r>
        <w:rPr>
          <w:rFonts w:ascii="Open Sans" w:hAnsi="Open Sans" w:cs="Open Sans"/>
          <w:color w:val="3D464D"/>
        </w:rPr>
        <w:t>显示了</w:t>
      </w:r>
      <w:r>
        <w:rPr>
          <w:rFonts w:ascii="Open Sans" w:hAnsi="Open Sans" w:cs="Open Sans"/>
          <w:color w:val="3D464D"/>
        </w:rPr>
        <w:t>MySQL</w:t>
      </w:r>
      <w:r>
        <w:rPr>
          <w:rFonts w:ascii="Open Sans" w:hAnsi="Open Sans" w:cs="Open Sans"/>
          <w:color w:val="3D464D"/>
        </w:rPr>
        <w:t>如何使用索引来处理</w:t>
      </w:r>
      <w:r>
        <w:rPr>
          <w:rFonts w:ascii="Open Sans" w:hAnsi="Open Sans" w:cs="Open Sans"/>
          <w:color w:val="3D464D"/>
        </w:rPr>
        <w:t>select</w:t>
      </w:r>
      <w:r>
        <w:rPr>
          <w:rFonts w:ascii="Open Sans" w:hAnsi="Open Sans" w:cs="Open Sans"/>
          <w:color w:val="3D464D"/>
        </w:rPr>
        <w:t>语句以及连接表，可以帮助选择更好的索引和写出更优化的查询语句。</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xml:space="preserve">      </w:t>
      </w:r>
      <w:r>
        <w:rPr>
          <w:rFonts w:ascii="Open Sans" w:hAnsi="Open Sans" w:cs="Open Sans"/>
          <w:color w:val="3D464D"/>
        </w:rPr>
        <w:t>下面我们使用</w:t>
      </w:r>
      <w:r>
        <w:rPr>
          <w:rFonts w:ascii="Open Sans" w:hAnsi="Open Sans" w:cs="Open Sans"/>
          <w:color w:val="3D464D"/>
        </w:rPr>
        <w:t xml:space="preserve"> explain </w:t>
      </w:r>
      <w:r>
        <w:rPr>
          <w:rFonts w:ascii="Open Sans" w:hAnsi="Open Sans" w:cs="Open Sans"/>
          <w:color w:val="3D464D"/>
        </w:rPr>
        <w:t>做一个查询，如下：</w:t>
      </w:r>
    </w:p>
    <w:p w:rsidR="00C86F08" w:rsidRDefault="00C86F08" w:rsidP="00C86F08">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mysql&gt; explain select * from payment;</w:t>
      </w:r>
    </w:p>
    <w:p w:rsidR="00C86F08" w:rsidRDefault="00C86F08" w:rsidP="00C86F08">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w:t>
      </w:r>
    </w:p>
    <w:p w:rsidR="00C86F08" w:rsidRDefault="00C86F08" w:rsidP="00C86F08">
      <w:pPr>
        <w:pStyle w:val="HTML"/>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 id |</w:t>
      </w:r>
      <w:r>
        <w:rPr>
          <w:rStyle w:val="HTML0"/>
          <w:rFonts w:ascii="Consolas" w:hAnsi="Consolas" w:cs="Consolas"/>
          <w:color w:val="DCDCDC"/>
          <w:sz w:val="20"/>
          <w:szCs w:val="20"/>
          <w:shd w:val="clear" w:color="auto" w:fill="3F3F3F"/>
        </w:rPr>
        <w:t xml:space="preserve"> select_</w:t>
      </w:r>
      <w:r>
        <w:rPr>
          <w:rStyle w:val="hljs-builtin"/>
          <w:rFonts w:ascii="Consolas" w:hAnsi="Consolas" w:cs="Consolas"/>
          <w:color w:val="CC9393"/>
          <w:sz w:val="20"/>
          <w:szCs w:val="20"/>
          <w:shd w:val="clear" w:color="auto" w:fill="3F3F3F"/>
        </w:rPr>
        <w:t>type</w:t>
      </w:r>
      <w:r>
        <w:rPr>
          <w:rStyle w:val="HTML0"/>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table   |</w:t>
      </w:r>
      <w:r>
        <w:rPr>
          <w:rStyle w:val="HTML0"/>
          <w:rFonts w:ascii="Consolas" w:hAnsi="Consolas" w:cs="Consolas"/>
          <w:color w:val="DCDCDC"/>
          <w:sz w:val="20"/>
          <w:szCs w:val="20"/>
          <w:shd w:val="clear" w:color="auto" w:fill="3F3F3F"/>
        </w:rPr>
        <w:t xml:space="preserve"> partitions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CC9393"/>
          <w:sz w:val="20"/>
          <w:szCs w:val="20"/>
          <w:shd w:val="clear" w:color="auto" w:fill="3F3F3F"/>
        </w:rPr>
        <w:t>type</w:t>
      </w:r>
      <w:r>
        <w:rPr>
          <w:rStyle w:val="hljs-params"/>
          <w:rFonts w:ascii="Consolas" w:hAnsi="Consolas" w:cs="Consolas"/>
          <w:color w:val="DCDCDC"/>
          <w:sz w:val="20"/>
          <w:szCs w:val="20"/>
          <w:shd w:val="clear" w:color="auto" w:fill="3F3F3F"/>
        </w:rPr>
        <w:t xml:space="preserve"> |</w:t>
      </w:r>
      <w:r>
        <w:rPr>
          <w:rStyle w:val="HTML0"/>
          <w:rFonts w:ascii="Consolas" w:hAnsi="Consolas" w:cs="Consolas"/>
          <w:color w:val="DCDCDC"/>
          <w:sz w:val="20"/>
          <w:szCs w:val="20"/>
          <w:shd w:val="clear" w:color="auto" w:fill="3F3F3F"/>
        </w:rPr>
        <w:t xml:space="preserve"> possible_keys </w:t>
      </w:r>
      <w:r>
        <w:rPr>
          <w:rStyle w:val="hljs-params"/>
          <w:rFonts w:ascii="Consolas" w:hAnsi="Consolas" w:cs="Consolas"/>
          <w:color w:val="DCDCDC"/>
          <w:sz w:val="20"/>
          <w:szCs w:val="20"/>
          <w:shd w:val="clear" w:color="auto" w:fill="3F3F3F"/>
        </w:rPr>
        <w:t>| key  |</w:t>
      </w:r>
      <w:r>
        <w:rPr>
          <w:rStyle w:val="HTML0"/>
          <w:rFonts w:ascii="Consolas" w:hAnsi="Consolas" w:cs="Consolas"/>
          <w:color w:val="DCDCDC"/>
          <w:sz w:val="20"/>
          <w:szCs w:val="20"/>
          <w:shd w:val="clear" w:color="auto" w:fill="3F3F3F"/>
        </w:rPr>
        <w:t xml:space="preserve"> key_len </w:t>
      </w:r>
      <w:r>
        <w:rPr>
          <w:rStyle w:val="hljs-params"/>
          <w:rFonts w:ascii="Consolas" w:hAnsi="Consolas" w:cs="Consolas"/>
          <w:color w:val="DCDCDC"/>
          <w:sz w:val="20"/>
          <w:szCs w:val="20"/>
          <w:shd w:val="clear" w:color="auto" w:fill="3F3F3F"/>
        </w:rPr>
        <w:t>| ref  |</w:t>
      </w:r>
      <w:r>
        <w:rPr>
          <w:rStyle w:val="HTML0"/>
          <w:rFonts w:ascii="Consolas" w:hAnsi="Consolas" w:cs="Consolas"/>
          <w:color w:val="DCDCDC"/>
          <w:sz w:val="20"/>
          <w:szCs w:val="20"/>
          <w:shd w:val="clear" w:color="auto" w:fill="3F3F3F"/>
        </w:rPr>
        <w:t xml:space="preserve"> rows  </w:t>
      </w:r>
      <w:r>
        <w:rPr>
          <w:rStyle w:val="hljs-params"/>
          <w:rFonts w:ascii="Consolas" w:hAnsi="Consolas" w:cs="Consolas"/>
          <w:color w:val="DCDCDC"/>
          <w:sz w:val="20"/>
          <w:szCs w:val="20"/>
          <w:shd w:val="clear" w:color="auto" w:fill="3F3F3F"/>
        </w:rPr>
        <w:t>| filtered |</w:t>
      </w:r>
      <w:r>
        <w:rPr>
          <w:rStyle w:val="HTML0"/>
          <w:rFonts w:ascii="Consolas" w:hAnsi="Consolas" w:cs="Consolas"/>
          <w:color w:val="DCDCDC"/>
          <w:sz w:val="20"/>
          <w:szCs w:val="20"/>
          <w:shd w:val="clear" w:color="auto" w:fill="3F3F3F"/>
        </w:rPr>
        <w:t xml:space="preserve"> Extra </w:t>
      </w:r>
      <w:r>
        <w:rPr>
          <w:rStyle w:val="hljs-params"/>
          <w:rFonts w:ascii="Consolas" w:hAnsi="Consolas" w:cs="Consolas"/>
          <w:color w:val="DCDCDC"/>
          <w:sz w:val="20"/>
          <w:szCs w:val="20"/>
          <w:shd w:val="clear" w:color="auto" w:fill="3F3F3F"/>
        </w:rPr>
        <w:t>|</w:t>
      </w:r>
    </w:p>
    <w:p w:rsidR="00C86F08" w:rsidRDefault="00C86F08" w:rsidP="00C86F08">
      <w:pPr>
        <w:pStyle w:val="HTML"/>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rsidR="00C86F08" w:rsidRDefault="00C86F08" w:rsidP="00C86F08">
      <w:pPr>
        <w:pStyle w:val="HTML"/>
        <w:shd w:val="clear" w:color="auto" w:fill="3F3F3F"/>
        <w:rPr>
          <w:rStyle w:val="HTML0"/>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0"/>
          <w:rFonts w:ascii="Consolas" w:hAnsi="Consolas" w:cs="Consolas"/>
          <w:color w:val="DCDCDC"/>
          <w:sz w:val="20"/>
          <w:szCs w:val="20"/>
          <w:shd w:val="clear" w:color="auto" w:fill="3F3F3F"/>
        </w:rPr>
        <w:t xml:space="preserve">  </w:t>
      </w:r>
      <w:r>
        <w:rPr>
          <w:rStyle w:val="hljs-number"/>
          <w:rFonts w:ascii="Consolas" w:hAnsi="Consolas" w:cs="Consolas"/>
          <w:color w:val="8CD0D3"/>
          <w:sz w:val="20"/>
          <w:szCs w:val="20"/>
          <w:shd w:val="clear" w:color="auto" w:fill="3F3F3F"/>
        </w:rPr>
        <w:t>1</w:t>
      </w:r>
      <w:r>
        <w:rPr>
          <w:rStyle w:val="HTML0"/>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SIMPLE      |</w:t>
      </w:r>
      <w:r>
        <w:rPr>
          <w:rStyle w:val="HTML0"/>
          <w:rFonts w:ascii="Consolas" w:hAnsi="Consolas" w:cs="Consolas"/>
          <w:color w:val="DCDCDC"/>
          <w:sz w:val="20"/>
          <w:szCs w:val="20"/>
          <w:shd w:val="clear" w:color="auto" w:fill="3F3F3F"/>
        </w:rPr>
        <w:t xml:space="preserve"> payment </w:t>
      </w:r>
      <w:r>
        <w:rPr>
          <w:rStyle w:val="hljs-params"/>
          <w:rFonts w:ascii="Consolas" w:hAnsi="Consolas" w:cs="Consolas"/>
          <w:color w:val="DCDCDC"/>
          <w:sz w:val="20"/>
          <w:szCs w:val="20"/>
          <w:shd w:val="clear" w:color="auto" w:fill="3F3F3F"/>
        </w:rPr>
        <w:t>| NULL       |</w:t>
      </w:r>
      <w:r>
        <w:rPr>
          <w:rStyle w:val="HTML0"/>
          <w:rFonts w:ascii="Consolas" w:hAnsi="Consolas" w:cs="Consolas"/>
          <w:color w:val="DCDCDC"/>
          <w:sz w:val="20"/>
          <w:szCs w:val="20"/>
          <w:shd w:val="clear" w:color="auto" w:fill="3F3F3F"/>
        </w:rPr>
        <w:t xml:space="preserve"> ALL  </w:t>
      </w:r>
      <w:r>
        <w:rPr>
          <w:rStyle w:val="hljs-params"/>
          <w:rFonts w:ascii="Consolas" w:hAnsi="Consolas" w:cs="Consolas"/>
          <w:color w:val="DCDCDC"/>
          <w:sz w:val="20"/>
          <w:szCs w:val="20"/>
          <w:shd w:val="clear" w:color="auto" w:fill="3F3F3F"/>
        </w:rPr>
        <w:t>| NULL          |</w:t>
      </w:r>
      <w:r>
        <w:rPr>
          <w:rStyle w:val="HTML0"/>
          <w:rFonts w:ascii="Consolas" w:hAnsi="Consolas" w:cs="Consolas"/>
          <w:color w:val="DCDCDC"/>
          <w:sz w:val="20"/>
          <w:szCs w:val="20"/>
          <w:shd w:val="clear" w:color="auto" w:fill="3F3F3F"/>
        </w:rPr>
        <w:t xml:space="preserve"> NULL </w:t>
      </w:r>
      <w:r>
        <w:rPr>
          <w:rStyle w:val="hljs-params"/>
          <w:rFonts w:ascii="Consolas" w:hAnsi="Consolas" w:cs="Consolas"/>
          <w:color w:val="DCDCDC"/>
          <w:sz w:val="20"/>
          <w:szCs w:val="20"/>
          <w:shd w:val="clear" w:color="auto" w:fill="3F3F3F"/>
        </w:rPr>
        <w:t>| NULL    |</w:t>
      </w:r>
      <w:r>
        <w:rPr>
          <w:rStyle w:val="HTML0"/>
          <w:rFonts w:ascii="Consolas" w:hAnsi="Consolas" w:cs="Consolas"/>
          <w:color w:val="DCDCDC"/>
          <w:sz w:val="20"/>
          <w:szCs w:val="20"/>
          <w:shd w:val="clear" w:color="auto" w:fill="3F3F3F"/>
        </w:rPr>
        <w:t xml:space="preserve"> NULL </w:t>
      </w:r>
      <w:r>
        <w:rPr>
          <w:rStyle w:val="hljs-params"/>
          <w:rFonts w:ascii="Consolas" w:hAnsi="Consolas" w:cs="Consolas"/>
          <w:color w:val="DCDCDC"/>
          <w:sz w:val="20"/>
          <w:szCs w:val="20"/>
          <w:shd w:val="clear" w:color="auto" w:fill="3F3F3F"/>
        </w:rPr>
        <w:t>| 16086 |</w:t>
      </w:r>
      <w:r>
        <w:rPr>
          <w:rStyle w:val="HTML0"/>
          <w:rFonts w:ascii="Consolas" w:hAnsi="Consolas" w:cs="Consolas"/>
          <w:color w:val="DCDCDC"/>
          <w:sz w:val="20"/>
          <w:szCs w:val="20"/>
          <w:shd w:val="clear" w:color="auto" w:fill="3F3F3F"/>
        </w:rPr>
        <w:t xml:space="preserve">   </w:t>
      </w:r>
      <w:r>
        <w:rPr>
          <w:rStyle w:val="hljs-number"/>
          <w:rFonts w:ascii="Consolas" w:hAnsi="Consolas" w:cs="Consolas"/>
          <w:color w:val="8CD0D3"/>
          <w:sz w:val="20"/>
          <w:szCs w:val="20"/>
          <w:shd w:val="clear" w:color="auto" w:fill="3F3F3F"/>
        </w:rPr>
        <w:t>100.00</w:t>
      </w:r>
      <w:r>
        <w:rPr>
          <w:rStyle w:val="HTML0"/>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NULL  |</w:t>
      </w:r>
    </w:p>
    <w:p w:rsidR="00C86F08" w:rsidRDefault="00C86F08" w:rsidP="00C86F08">
      <w:pPr>
        <w:pStyle w:val="HTML"/>
        <w:shd w:val="clear" w:color="auto" w:fill="3F3F3F"/>
        <w:rPr>
          <w:rStyle w:val="HTML0"/>
          <w:rFonts w:ascii="Consolas" w:hAnsi="Consolas" w:cs="Consolas"/>
          <w:color w:val="DCDCDC"/>
          <w:sz w:val="20"/>
          <w:szCs w:val="20"/>
          <w:shd w:val="clear" w:color="auto" w:fill="3F3F3F"/>
        </w:rPr>
      </w:pPr>
      <w:r>
        <w:rPr>
          <w:rStyle w:val="HTML0"/>
          <w:rFonts w:ascii="Consolas" w:hAnsi="Consolas" w:cs="Consolas"/>
          <w:color w:val="DCDCDC"/>
          <w:sz w:val="20"/>
          <w:szCs w:val="20"/>
          <w:shd w:val="clear" w:color="auto" w:fill="3F3F3F"/>
        </w:rPr>
        <w:t>+----+-------------+---------+------------+------+---------------+------+---------+------+-------+----------+-------+</w:t>
      </w:r>
    </w:p>
    <w:p w:rsidR="00C86F08" w:rsidRDefault="00C86F08" w:rsidP="00C86F08">
      <w:pPr>
        <w:pStyle w:val="HTML"/>
        <w:shd w:val="clear" w:color="auto" w:fill="3F3F3F"/>
        <w:rPr>
          <w:rFonts w:ascii="Consolas" w:hAnsi="Consolas" w:cs="Consolas"/>
          <w:color w:val="DCDCDC"/>
          <w:sz w:val="20"/>
          <w:szCs w:val="20"/>
        </w:rPr>
      </w:pPr>
      <w:r>
        <w:rPr>
          <w:rStyle w:val="hljs-number"/>
          <w:rFonts w:ascii="Consolas" w:hAnsi="Consolas" w:cs="Consolas"/>
          <w:color w:val="8CD0D3"/>
          <w:sz w:val="20"/>
          <w:szCs w:val="20"/>
          <w:shd w:val="clear" w:color="auto" w:fill="3F3F3F"/>
        </w:rPr>
        <w:t>1</w:t>
      </w:r>
      <w:r>
        <w:rPr>
          <w:rStyle w:val="HTML0"/>
          <w:rFonts w:ascii="Consolas" w:hAnsi="Consolas" w:cs="Consolas"/>
          <w:color w:val="DCDCDC"/>
          <w:sz w:val="20"/>
          <w:szCs w:val="20"/>
          <w:shd w:val="clear" w:color="auto" w:fill="3F3F3F"/>
        </w:rPr>
        <w:t xml:space="preserve"> row </w:t>
      </w:r>
      <w:r>
        <w:rPr>
          <w:rStyle w:val="hljs-keyword"/>
          <w:rFonts w:ascii="Consolas" w:hAnsi="Consolas" w:cs="Consolas"/>
          <w:color w:val="E3CEAB"/>
          <w:sz w:val="20"/>
          <w:szCs w:val="20"/>
          <w:shd w:val="clear" w:color="auto" w:fill="3F3F3F"/>
        </w:rPr>
        <w:t>in</w:t>
      </w:r>
      <w:r>
        <w:rPr>
          <w:rStyle w:val="HTML0"/>
          <w:rFonts w:ascii="Consolas" w:hAnsi="Consolas" w:cs="Consolas"/>
          <w:color w:val="DCDCDC"/>
          <w:sz w:val="20"/>
          <w:szCs w:val="20"/>
          <w:shd w:val="clear" w:color="auto" w:fill="3F3F3F"/>
        </w:rPr>
        <w:t xml:space="preserve"> </w:t>
      </w:r>
      <w:r>
        <w:rPr>
          <w:rStyle w:val="hljs-builtin"/>
          <w:rFonts w:ascii="Consolas" w:hAnsi="Consolas" w:cs="Consolas"/>
          <w:color w:val="CC9393"/>
          <w:sz w:val="20"/>
          <w:szCs w:val="20"/>
          <w:shd w:val="clear" w:color="auto" w:fill="3F3F3F"/>
        </w:rPr>
        <w:t>set</w:t>
      </w:r>
      <w:r>
        <w:rPr>
          <w:rStyle w:val="HTML0"/>
          <w:rFonts w:ascii="Consolas" w:hAnsi="Consolas" w:cs="Consolas"/>
          <w:color w:val="DCDCDC"/>
          <w:sz w:val="20"/>
          <w:szCs w:val="20"/>
          <w:shd w:val="clear" w:color="auto" w:fill="3F3F3F"/>
        </w:rPr>
        <w:t xml:space="preserve">, </w:t>
      </w:r>
      <w:r>
        <w:rPr>
          <w:rStyle w:val="hljs-number"/>
          <w:rFonts w:ascii="Consolas" w:hAnsi="Consolas" w:cs="Consolas"/>
          <w:color w:val="8CD0D3"/>
          <w:sz w:val="20"/>
          <w:szCs w:val="20"/>
          <w:shd w:val="clear" w:color="auto" w:fill="3F3F3F"/>
        </w:rPr>
        <w:t>1</w:t>
      </w:r>
      <w:r>
        <w:rPr>
          <w:rStyle w:val="HTML0"/>
          <w:rFonts w:ascii="Consolas" w:hAnsi="Consolas" w:cs="Consolas"/>
          <w:color w:val="DCDCDC"/>
          <w:sz w:val="20"/>
          <w:szCs w:val="20"/>
          <w:shd w:val="clear" w:color="auto" w:fill="3F3F3F"/>
        </w:rPr>
        <w:t xml:space="preserve"> warning (</w:t>
      </w:r>
      <w:r>
        <w:rPr>
          <w:rStyle w:val="hljs-number"/>
          <w:rFonts w:ascii="Consolas" w:hAnsi="Consolas" w:cs="Consolas"/>
          <w:color w:val="8CD0D3"/>
          <w:sz w:val="20"/>
          <w:szCs w:val="20"/>
          <w:shd w:val="clear" w:color="auto" w:fill="3F3F3F"/>
        </w:rPr>
        <w:t>0</w:t>
      </w:r>
      <w:r>
        <w:rPr>
          <w:rStyle w:val="HTML0"/>
          <w:rFonts w:ascii="Consolas" w:hAnsi="Consolas" w:cs="Consolas"/>
          <w:color w:val="DCDCDC"/>
          <w:sz w:val="20"/>
          <w:szCs w:val="20"/>
          <w:shd w:val="clear" w:color="auto" w:fill="3F3F3F"/>
        </w:rPr>
        <w:t>.</w:t>
      </w:r>
      <w:r>
        <w:rPr>
          <w:rStyle w:val="hljs-number"/>
          <w:rFonts w:ascii="Consolas" w:hAnsi="Consolas" w:cs="Consolas"/>
          <w:color w:val="8CD0D3"/>
          <w:sz w:val="20"/>
          <w:szCs w:val="20"/>
          <w:shd w:val="clear" w:color="auto" w:fill="3F3F3F"/>
        </w:rPr>
        <w:t>01</w:t>
      </w:r>
      <w:r>
        <w:rPr>
          <w:rStyle w:val="HTML0"/>
          <w:rFonts w:ascii="Consolas" w:hAnsi="Consolas" w:cs="Consolas"/>
          <w:color w:val="DCDCDC"/>
          <w:sz w:val="20"/>
          <w:szCs w:val="20"/>
          <w:shd w:val="clear" w:color="auto" w:fill="3F3F3F"/>
        </w:rPr>
        <w:t xml:space="preserve"> sec)</w:t>
      </w:r>
    </w:p>
    <w:p w:rsidR="00C86F08" w:rsidRDefault="00C86F08" w:rsidP="00C86F08">
      <w:pPr>
        <w:pStyle w:val="a5"/>
        <w:shd w:val="clear" w:color="auto" w:fill="FFFFFF"/>
        <w:spacing w:after="240" w:afterAutospacing="0"/>
        <w:rPr>
          <w:rFonts w:ascii="Open Sans" w:hAnsi="Open Sans" w:cs="Open Sans"/>
          <w:color w:val="3D464D"/>
        </w:rPr>
      </w:pPr>
      <w:r>
        <w:rPr>
          <w:rFonts w:ascii="Open Sans" w:hAnsi="Open Sans" w:cs="Open Sans"/>
          <w:color w:val="3D464D"/>
        </w:rPr>
        <w:t>     </w:t>
      </w:r>
      <w:r>
        <w:rPr>
          <w:rFonts w:ascii="Open Sans" w:hAnsi="Open Sans" w:cs="Open Sans"/>
          <w:color w:val="3D464D"/>
        </w:rPr>
        <w:t>查询结构中有</w:t>
      </w:r>
      <w:r>
        <w:rPr>
          <w:rFonts w:ascii="Open Sans" w:hAnsi="Open Sans" w:cs="Open Sans"/>
          <w:color w:val="3D464D"/>
        </w:rPr>
        <w:t>12</w:t>
      </w:r>
      <w:r>
        <w:rPr>
          <w:rFonts w:ascii="Open Sans" w:hAnsi="Open Sans" w:cs="Open Sans"/>
          <w:color w:val="3D464D"/>
        </w:rPr>
        <w:t>列，理解每一列的含义，对理解执行计划至关重要，下面用一个表格的形式进行说明。</w:t>
      </w:r>
    </w:p>
    <w:tbl>
      <w:tblPr>
        <w:tblW w:w="11400" w:type="dxa"/>
        <w:shd w:val="clear" w:color="auto" w:fill="FFFFFF"/>
        <w:tblCellMar>
          <w:top w:w="15" w:type="dxa"/>
          <w:left w:w="15" w:type="dxa"/>
          <w:bottom w:w="15" w:type="dxa"/>
          <w:right w:w="15" w:type="dxa"/>
        </w:tblCellMar>
        <w:tblLook w:val="04A0"/>
      </w:tblPr>
      <w:tblGrid>
        <w:gridCol w:w="1570"/>
        <w:gridCol w:w="9830"/>
      </w:tblGrid>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jc w:val="center"/>
              <w:rPr>
                <w:rFonts w:ascii="Open Sans" w:eastAsia="宋体" w:hAnsi="Open Sans" w:cs="Open Sans"/>
                <w:b/>
                <w:bCs/>
                <w:color w:val="444444"/>
                <w:szCs w:val="21"/>
              </w:rPr>
            </w:pPr>
            <w:r>
              <w:rPr>
                <w:rFonts w:ascii="Open Sans" w:hAnsi="Open Sans" w:cs="Open Sans"/>
                <w:b/>
                <w:bCs/>
                <w:color w:val="444444"/>
                <w:szCs w:val="21"/>
              </w:rPr>
              <w:t>列名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jc w:val="center"/>
              <w:rPr>
                <w:rFonts w:ascii="Open Sans" w:eastAsia="宋体" w:hAnsi="Open Sans" w:cs="Open Sans"/>
                <w:b/>
                <w:bCs/>
                <w:color w:val="444444"/>
                <w:szCs w:val="21"/>
              </w:rPr>
            </w:pPr>
            <w:r>
              <w:rPr>
                <w:rFonts w:ascii="Open Sans" w:hAnsi="Open Sans" w:cs="Open Sans"/>
                <w:b/>
                <w:bCs/>
                <w:color w:val="444444"/>
                <w:szCs w:val="21"/>
              </w:rPr>
              <w:t>说明</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SELECT</w:t>
            </w:r>
            <w:r>
              <w:rPr>
                <w:rFonts w:ascii="Open Sans" w:hAnsi="Open Sans" w:cs="Open Sans"/>
                <w:color w:val="444444"/>
                <w:szCs w:val="21"/>
              </w:rPr>
              <w:t>识别符，这是</w:t>
            </w:r>
            <w:r>
              <w:rPr>
                <w:rFonts w:ascii="Open Sans" w:hAnsi="Open Sans" w:cs="Open Sans"/>
                <w:color w:val="444444"/>
                <w:szCs w:val="21"/>
              </w:rPr>
              <w:t>SELECT</w:t>
            </w:r>
            <w:r>
              <w:rPr>
                <w:rFonts w:ascii="Open Sans" w:hAnsi="Open Sans" w:cs="Open Sans"/>
                <w:color w:val="444444"/>
                <w:szCs w:val="21"/>
              </w:rPr>
              <w:t>的查询序列号。</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select_type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pStyle w:val="a5"/>
              <w:spacing w:after="240" w:afterAutospacing="0"/>
              <w:rPr>
                <w:rFonts w:ascii="Open Sans" w:hAnsi="Open Sans" w:cs="Open Sans"/>
                <w:color w:val="444444"/>
                <w:sz w:val="21"/>
                <w:szCs w:val="21"/>
              </w:rPr>
            </w:pPr>
            <w:r>
              <w:rPr>
                <w:rFonts w:ascii="Open Sans" w:hAnsi="Open Sans" w:cs="Open Sans"/>
                <w:color w:val="444444"/>
                <w:sz w:val="21"/>
                <w:szCs w:val="21"/>
              </w:rPr>
              <w:t>SELECT</w:t>
            </w:r>
            <w:r>
              <w:rPr>
                <w:rFonts w:ascii="Open Sans" w:hAnsi="Open Sans" w:cs="Open Sans"/>
                <w:color w:val="444444"/>
                <w:sz w:val="21"/>
                <w:szCs w:val="21"/>
              </w:rPr>
              <w:t>类型</w:t>
            </w:r>
            <w:r>
              <w:rPr>
                <w:rFonts w:ascii="Open Sans" w:hAnsi="Open Sans" w:cs="Open Sans"/>
                <w:color w:val="444444"/>
                <w:sz w:val="21"/>
                <w:szCs w:val="21"/>
              </w:rPr>
              <w:t>,</w:t>
            </w:r>
            <w:r>
              <w:rPr>
                <w:rFonts w:ascii="Open Sans" w:hAnsi="Open Sans" w:cs="Open Sans"/>
                <w:color w:val="444444"/>
                <w:sz w:val="21"/>
                <w:szCs w:val="21"/>
              </w:rPr>
              <w:t>可以为以下任何一种</w:t>
            </w:r>
            <w:r>
              <w:rPr>
                <w:rFonts w:ascii="Open Sans" w:hAnsi="Open Sans" w:cs="Open Sans"/>
                <w:color w:val="444444"/>
                <w:sz w:val="21"/>
                <w:szCs w:val="21"/>
              </w:rPr>
              <w:t>:</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SIMPLE</w:t>
            </w:r>
            <w:r>
              <w:rPr>
                <w:rFonts w:ascii="Open Sans" w:hAnsi="Open Sans" w:cs="Open Sans"/>
                <w:color w:val="444444"/>
                <w:szCs w:val="21"/>
              </w:rPr>
              <w:t>:</w:t>
            </w:r>
            <w:r>
              <w:rPr>
                <w:rFonts w:ascii="Open Sans" w:hAnsi="Open Sans" w:cs="Open Sans"/>
                <w:color w:val="444444"/>
                <w:szCs w:val="21"/>
              </w:rPr>
              <w:t>简单</w:t>
            </w:r>
            <w:r>
              <w:rPr>
                <w:rFonts w:ascii="Open Sans" w:hAnsi="Open Sans" w:cs="Open Sans"/>
                <w:color w:val="444444"/>
                <w:szCs w:val="21"/>
              </w:rPr>
              <w:t>SELECT(</w:t>
            </w:r>
            <w:r>
              <w:rPr>
                <w:rFonts w:ascii="Open Sans" w:hAnsi="Open Sans" w:cs="Open Sans"/>
                <w:color w:val="444444"/>
                <w:szCs w:val="21"/>
              </w:rPr>
              <w:t>不使用</w:t>
            </w:r>
            <w:r>
              <w:rPr>
                <w:rFonts w:ascii="Open Sans" w:hAnsi="Open Sans" w:cs="Open Sans"/>
                <w:color w:val="444444"/>
                <w:szCs w:val="21"/>
              </w:rPr>
              <w:t>UNION</w:t>
            </w:r>
            <w:r>
              <w:rPr>
                <w:rFonts w:ascii="Open Sans" w:hAnsi="Open Sans" w:cs="Open Sans"/>
                <w:color w:val="444444"/>
                <w:szCs w:val="21"/>
              </w:rPr>
              <w:t>或子查询</w:t>
            </w:r>
            <w:r>
              <w:rPr>
                <w:rFonts w:ascii="Open Sans" w:hAnsi="Open Sans" w:cs="Open Sans"/>
                <w:color w:val="444444"/>
                <w:szCs w:val="21"/>
              </w:rPr>
              <w:t>)</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PRIMARY</w:t>
            </w:r>
            <w:r>
              <w:rPr>
                <w:rFonts w:ascii="Open Sans" w:hAnsi="Open Sans" w:cs="Open Sans"/>
                <w:color w:val="444444"/>
                <w:szCs w:val="21"/>
              </w:rPr>
              <w:t>:</w:t>
            </w:r>
            <w:r>
              <w:rPr>
                <w:rFonts w:ascii="Open Sans" w:hAnsi="Open Sans" w:cs="Open Sans"/>
                <w:color w:val="444444"/>
                <w:szCs w:val="21"/>
              </w:rPr>
              <w:t>最外面的</w:t>
            </w:r>
            <w:r>
              <w:rPr>
                <w:rFonts w:ascii="Open Sans" w:hAnsi="Open Sans" w:cs="Open Sans"/>
                <w:color w:val="444444"/>
                <w:szCs w:val="21"/>
              </w:rPr>
              <w:t>SELECT</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UNION</w:t>
            </w:r>
            <w:r>
              <w:rPr>
                <w:rFonts w:ascii="Open Sans" w:hAnsi="Open Sans" w:cs="Open Sans"/>
                <w:color w:val="444444"/>
                <w:szCs w:val="21"/>
              </w:rPr>
              <w:t>:UNION</w:t>
            </w:r>
            <w:r>
              <w:rPr>
                <w:rFonts w:ascii="Open Sans" w:hAnsi="Open Sans" w:cs="Open Sans"/>
                <w:color w:val="444444"/>
                <w:szCs w:val="21"/>
              </w:rPr>
              <w:t>中的第二个或后面的</w:t>
            </w:r>
            <w:r>
              <w:rPr>
                <w:rFonts w:ascii="Open Sans" w:hAnsi="Open Sans" w:cs="Open Sans"/>
                <w:color w:val="444444"/>
                <w:szCs w:val="21"/>
              </w:rPr>
              <w:t>SELECT</w:t>
            </w:r>
            <w:r>
              <w:rPr>
                <w:rFonts w:ascii="Open Sans" w:hAnsi="Open Sans" w:cs="Open Sans"/>
                <w:color w:val="444444"/>
                <w:szCs w:val="21"/>
              </w:rPr>
              <w:t>语句</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DEPENDENT UNION</w:t>
            </w:r>
            <w:r>
              <w:rPr>
                <w:rFonts w:ascii="Open Sans" w:hAnsi="Open Sans" w:cs="Open Sans"/>
                <w:color w:val="444444"/>
                <w:szCs w:val="21"/>
              </w:rPr>
              <w:t>:UNION</w:t>
            </w:r>
            <w:r>
              <w:rPr>
                <w:rFonts w:ascii="Open Sans" w:hAnsi="Open Sans" w:cs="Open Sans"/>
                <w:color w:val="444444"/>
                <w:szCs w:val="21"/>
              </w:rPr>
              <w:t>中的第二个或后面的</w:t>
            </w:r>
            <w:r>
              <w:rPr>
                <w:rFonts w:ascii="Open Sans" w:hAnsi="Open Sans" w:cs="Open Sans"/>
                <w:color w:val="444444"/>
                <w:szCs w:val="21"/>
              </w:rPr>
              <w:t>SELECT</w:t>
            </w:r>
            <w:r>
              <w:rPr>
                <w:rFonts w:ascii="Open Sans" w:hAnsi="Open Sans" w:cs="Open Sans"/>
                <w:color w:val="444444"/>
                <w:szCs w:val="21"/>
              </w:rPr>
              <w:t>语句</w:t>
            </w:r>
            <w:r>
              <w:rPr>
                <w:rFonts w:ascii="Open Sans" w:hAnsi="Open Sans" w:cs="Open Sans"/>
                <w:color w:val="444444"/>
                <w:szCs w:val="21"/>
              </w:rPr>
              <w:t>,</w:t>
            </w:r>
            <w:r>
              <w:rPr>
                <w:rFonts w:ascii="Open Sans" w:hAnsi="Open Sans" w:cs="Open Sans"/>
                <w:color w:val="444444"/>
                <w:szCs w:val="21"/>
              </w:rPr>
              <w:t>取决于外面的查询</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UNION RESULT</w:t>
            </w:r>
            <w:r>
              <w:rPr>
                <w:rFonts w:ascii="Open Sans" w:hAnsi="Open Sans" w:cs="Open Sans"/>
                <w:color w:val="444444"/>
                <w:szCs w:val="21"/>
              </w:rPr>
              <w:t xml:space="preserve">:UNION </w:t>
            </w:r>
            <w:r>
              <w:rPr>
                <w:rFonts w:ascii="Open Sans" w:hAnsi="Open Sans" w:cs="Open Sans"/>
                <w:color w:val="444444"/>
                <w:szCs w:val="21"/>
              </w:rPr>
              <w:t>的结果</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SUBQUERY</w:t>
            </w:r>
            <w:r>
              <w:rPr>
                <w:rFonts w:ascii="Open Sans" w:hAnsi="Open Sans" w:cs="Open Sans"/>
                <w:color w:val="444444"/>
                <w:szCs w:val="21"/>
              </w:rPr>
              <w:t>:</w:t>
            </w:r>
            <w:r>
              <w:rPr>
                <w:rFonts w:ascii="Open Sans" w:hAnsi="Open Sans" w:cs="Open Sans"/>
                <w:color w:val="444444"/>
                <w:szCs w:val="21"/>
              </w:rPr>
              <w:t>子查询中的第一个</w:t>
            </w:r>
            <w:r>
              <w:rPr>
                <w:rFonts w:ascii="Open Sans" w:hAnsi="Open Sans" w:cs="Open Sans"/>
                <w:color w:val="444444"/>
                <w:szCs w:val="21"/>
              </w:rPr>
              <w:t>SELECT</w:t>
            </w:r>
          </w:p>
          <w:p w:rsidR="00C86F08" w:rsidRDefault="00C86F08" w:rsidP="00C86F08">
            <w:pPr>
              <w:widowControl/>
              <w:numPr>
                <w:ilvl w:val="0"/>
                <w:numId w:val="5"/>
              </w:numPr>
              <w:ind w:left="450"/>
              <w:jc w:val="left"/>
              <w:rPr>
                <w:rFonts w:ascii="Open Sans" w:hAnsi="Open Sans" w:cs="Open Sans"/>
                <w:color w:val="444444"/>
                <w:szCs w:val="21"/>
              </w:rPr>
            </w:pPr>
            <w:r>
              <w:rPr>
                <w:rStyle w:val="a6"/>
                <w:rFonts w:ascii="Open Sans" w:hAnsi="Open Sans" w:cs="Open Sans"/>
                <w:color w:val="444444"/>
                <w:szCs w:val="21"/>
              </w:rPr>
              <w:t>DEPENDENT SUBQUERY</w:t>
            </w:r>
            <w:r>
              <w:rPr>
                <w:rFonts w:ascii="Open Sans" w:hAnsi="Open Sans" w:cs="Open Sans"/>
                <w:color w:val="444444"/>
                <w:szCs w:val="21"/>
              </w:rPr>
              <w:t>:</w:t>
            </w:r>
            <w:r>
              <w:rPr>
                <w:rFonts w:ascii="Open Sans" w:hAnsi="Open Sans" w:cs="Open Sans"/>
                <w:color w:val="444444"/>
                <w:szCs w:val="21"/>
              </w:rPr>
              <w:t>子查询中的第一个</w:t>
            </w:r>
            <w:r>
              <w:rPr>
                <w:rFonts w:ascii="Open Sans" w:hAnsi="Open Sans" w:cs="Open Sans"/>
                <w:color w:val="444444"/>
                <w:szCs w:val="21"/>
              </w:rPr>
              <w:t>SELECT,</w:t>
            </w:r>
            <w:r>
              <w:rPr>
                <w:rFonts w:ascii="Open Sans" w:hAnsi="Open Sans" w:cs="Open Sans"/>
                <w:color w:val="444444"/>
                <w:szCs w:val="21"/>
              </w:rPr>
              <w:t>取决于外面的查询</w:t>
            </w:r>
          </w:p>
          <w:p w:rsidR="00C86F08" w:rsidRDefault="00C86F08" w:rsidP="00C86F08">
            <w:pPr>
              <w:widowControl/>
              <w:numPr>
                <w:ilvl w:val="0"/>
                <w:numId w:val="5"/>
              </w:numPr>
              <w:ind w:left="450"/>
              <w:jc w:val="left"/>
              <w:rPr>
                <w:rFonts w:ascii="Open Sans" w:eastAsia="宋体" w:hAnsi="Open Sans" w:cs="Open Sans"/>
                <w:color w:val="444444"/>
                <w:szCs w:val="21"/>
              </w:rPr>
            </w:pPr>
            <w:r>
              <w:rPr>
                <w:rStyle w:val="a6"/>
                <w:rFonts w:ascii="Open Sans" w:hAnsi="Open Sans" w:cs="Open Sans"/>
                <w:color w:val="444444"/>
                <w:szCs w:val="21"/>
              </w:rPr>
              <w:t>DERIVED</w:t>
            </w:r>
            <w:r>
              <w:rPr>
                <w:rFonts w:ascii="Open Sans" w:hAnsi="Open Sans" w:cs="Open Sans"/>
                <w:color w:val="444444"/>
                <w:szCs w:val="21"/>
              </w:rPr>
              <w:t>:</w:t>
            </w:r>
            <w:r>
              <w:rPr>
                <w:rFonts w:ascii="Open Sans" w:hAnsi="Open Sans" w:cs="Open Sans"/>
                <w:color w:val="444444"/>
                <w:szCs w:val="21"/>
              </w:rPr>
              <w:t>导出表的</w:t>
            </w:r>
            <w:r>
              <w:rPr>
                <w:rFonts w:ascii="Open Sans" w:hAnsi="Open Sans" w:cs="Open Sans"/>
                <w:color w:val="444444"/>
                <w:szCs w:val="21"/>
              </w:rPr>
              <w:t>SELECT(FROM</w:t>
            </w:r>
            <w:r>
              <w:rPr>
                <w:rFonts w:ascii="Open Sans" w:hAnsi="Open Sans" w:cs="Open Sans"/>
                <w:color w:val="444444"/>
                <w:szCs w:val="21"/>
              </w:rPr>
              <w:t>子句的子查询</w:t>
            </w:r>
            <w:r>
              <w:rPr>
                <w:rFonts w:ascii="Open Sans" w:hAnsi="Open Sans" w:cs="Open Sans"/>
                <w:color w:val="444444"/>
                <w:szCs w:val="21"/>
              </w:rPr>
              <w:t>)</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输出的行所引用的表</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partitions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如果查询是基于分区表的话，显示查询将访问的分区。</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pStyle w:val="a5"/>
              <w:spacing w:after="240" w:afterAutospacing="0"/>
              <w:rPr>
                <w:rFonts w:ascii="Open Sans" w:hAnsi="Open Sans" w:cs="Open Sans"/>
                <w:color w:val="444444"/>
                <w:sz w:val="21"/>
                <w:szCs w:val="21"/>
              </w:rPr>
            </w:pPr>
            <w:r>
              <w:rPr>
                <w:rFonts w:ascii="Open Sans" w:hAnsi="Open Sans" w:cs="Open Sans"/>
                <w:color w:val="444444"/>
                <w:sz w:val="21"/>
                <w:szCs w:val="21"/>
              </w:rPr>
              <w:t>联接类型。下面给出各种联接类型</w:t>
            </w:r>
            <w:r>
              <w:rPr>
                <w:rFonts w:ascii="Open Sans" w:hAnsi="Open Sans" w:cs="Open Sans"/>
                <w:color w:val="444444"/>
                <w:sz w:val="21"/>
                <w:szCs w:val="21"/>
              </w:rPr>
              <w:t>,</w:t>
            </w:r>
            <w:r>
              <w:rPr>
                <w:rFonts w:ascii="Open Sans" w:hAnsi="Open Sans" w:cs="Open Sans"/>
                <w:color w:val="444444"/>
                <w:sz w:val="21"/>
                <w:szCs w:val="21"/>
              </w:rPr>
              <w:t>按照从最佳类型到最坏类型进行排序</w:t>
            </w:r>
            <w:r>
              <w:rPr>
                <w:rFonts w:ascii="Open Sans" w:hAnsi="Open Sans" w:cs="Open Sans"/>
                <w:color w:val="444444"/>
                <w:sz w:val="21"/>
                <w:szCs w:val="21"/>
              </w:rPr>
              <w:t>:</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system</w:t>
            </w:r>
            <w:r>
              <w:rPr>
                <w:rFonts w:ascii="Open Sans" w:hAnsi="Open Sans" w:cs="Open Sans"/>
                <w:color w:val="444444"/>
                <w:szCs w:val="21"/>
              </w:rPr>
              <w:t>:</w:t>
            </w:r>
            <w:r>
              <w:rPr>
                <w:rFonts w:ascii="Open Sans" w:hAnsi="Open Sans" w:cs="Open Sans"/>
                <w:color w:val="444444"/>
                <w:szCs w:val="21"/>
              </w:rPr>
              <w:t>表仅有一行</w:t>
            </w:r>
            <w:r>
              <w:rPr>
                <w:rFonts w:ascii="Open Sans" w:hAnsi="Open Sans" w:cs="Open Sans"/>
                <w:color w:val="444444"/>
                <w:szCs w:val="21"/>
              </w:rPr>
              <w:t>(=</w:t>
            </w:r>
            <w:r>
              <w:rPr>
                <w:rFonts w:ascii="Open Sans" w:hAnsi="Open Sans" w:cs="Open Sans"/>
                <w:color w:val="444444"/>
                <w:szCs w:val="21"/>
              </w:rPr>
              <w:t>系统表</w:t>
            </w:r>
            <w:r>
              <w:rPr>
                <w:rFonts w:ascii="Open Sans" w:hAnsi="Open Sans" w:cs="Open Sans"/>
                <w:color w:val="444444"/>
                <w:szCs w:val="21"/>
              </w:rPr>
              <w:t>)</w:t>
            </w:r>
            <w:r>
              <w:rPr>
                <w:rFonts w:ascii="Open Sans" w:hAnsi="Open Sans" w:cs="Open Sans"/>
                <w:color w:val="444444"/>
                <w:szCs w:val="21"/>
              </w:rPr>
              <w:t>。这是</w:t>
            </w:r>
            <w:r>
              <w:rPr>
                <w:rFonts w:ascii="Open Sans" w:hAnsi="Open Sans" w:cs="Open Sans"/>
                <w:color w:val="444444"/>
                <w:szCs w:val="21"/>
              </w:rPr>
              <w:t>const</w:t>
            </w:r>
            <w:r>
              <w:rPr>
                <w:rFonts w:ascii="Open Sans" w:hAnsi="Open Sans" w:cs="Open Sans"/>
                <w:color w:val="444444"/>
                <w:szCs w:val="21"/>
              </w:rPr>
              <w:t>联接类型的一个特例。</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const</w:t>
            </w:r>
            <w:r>
              <w:rPr>
                <w:rFonts w:ascii="Open Sans" w:hAnsi="Open Sans" w:cs="Open Sans"/>
                <w:color w:val="444444"/>
                <w:szCs w:val="21"/>
              </w:rPr>
              <w:t>:</w:t>
            </w:r>
            <w:r>
              <w:rPr>
                <w:rFonts w:ascii="Open Sans" w:hAnsi="Open Sans" w:cs="Open Sans"/>
                <w:color w:val="444444"/>
                <w:szCs w:val="21"/>
              </w:rPr>
              <w:t>表最多有一个匹配行</w:t>
            </w:r>
            <w:r>
              <w:rPr>
                <w:rFonts w:ascii="Open Sans" w:hAnsi="Open Sans" w:cs="Open Sans"/>
                <w:color w:val="444444"/>
                <w:szCs w:val="21"/>
              </w:rPr>
              <w:t>,</w:t>
            </w:r>
            <w:r>
              <w:rPr>
                <w:rFonts w:ascii="Open Sans" w:hAnsi="Open Sans" w:cs="Open Sans"/>
                <w:color w:val="444444"/>
                <w:szCs w:val="21"/>
              </w:rPr>
              <w:t>它将在查询开始时被读取。因为仅有一行</w:t>
            </w:r>
            <w:r>
              <w:rPr>
                <w:rFonts w:ascii="Open Sans" w:hAnsi="Open Sans" w:cs="Open Sans"/>
                <w:color w:val="444444"/>
                <w:szCs w:val="21"/>
              </w:rPr>
              <w:t>,</w:t>
            </w:r>
            <w:r>
              <w:rPr>
                <w:rFonts w:ascii="Open Sans" w:hAnsi="Open Sans" w:cs="Open Sans"/>
                <w:color w:val="444444"/>
                <w:szCs w:val="21"/>
              </w:rPr>
              <w:t>在这行的列值可被优化器剩余部分认为是常数。</w:t>
            </w:r>
            <w:r>
              <w:rPr>
                <w:rFonts w:ascii="Open Sans" w:hAnsi="Open Sans" w:cs="Open Sans"/>
                <w:color w:val="444444"/>
                <w:szCs w:val="21"/>
              </w:rPr>
              <w:t>const</w:t>
            </w:r>
            <w:r>
              <w:rPr>
                <w:rFonts w:ascii="Open Sans" w:hAnsi="Open Sans" w:cs="Open Sans"/>
                <w:color w:val="444444"/>
                <w:szCs w:val="21"/>
              </w:rPr>
              <w:t>表很快</w:t>
            </w:r>
            <w:r>
              <w:rPr>
                <w:rFonts w:ascii="Open Sans" w:hAnsi="Open Sans" w:cs="Open Sans"/>
                <w:color w:val="444444"/>
                <w:szCs w:val="21"/>
              </w:rPr>
              <w:t>,</w:t>
            </w:r>
            <w:r>
              <w:rPr>
                <w:rFonts w:ascii="Open Sans" w:hAnsi="Open Sans" w:cs="Open Sans"/>
                <w:color w:val="444444"/>
                <w:szCs w:val="21"/>
              </w:rPr>
              <w:t>因为它们只读取一次</w:t>
            </w:r>
            <w:r>
              <w:rPr>
                <w:rFonts w:ascii="Open Sans" w:hAnsi="Open Sans" w:cs="Open Sans"/>
                <w:color w:val="444444"/>
                <w:szCs w:val="21"/>
              </w:rPr>
              <w:t>!</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eq_ref</w:t>
            </w:r>
            <w:r>
              <w:rPr>
                <w:rFonts w:ascii="Open Sans" w:hAnsi="Open Sans" w:cs="Open Sans"/>
                <w:color w:val="444444"/>
                <w:szCs w:val="21"/>
              </w:rPr>
              <w:t>:</w:t>
            </w:r>
            <w:r>
              <w:rPr>
                <w:rFonts w:ascii="Open Sans" w:hAnsi="Open Sans" w:cs="Open Sans"/>
                <w:color w:val="444444"/>
                <w:szCs w:val="21"/>
              </w:rPr>
              <w:t>对于每个来自于前面的表的行组合</w:t>
            </w:r>
            <w:r>
              <w:rPr>
                <w:rFonts w:ascii="Open Sans" w:hAnsi="Open Sans" w:cs="Open Sans"/>
                <w:color w:val="444444"/>
                <w:szCs w:val="21"/>
              </w:rPr>
              <w:t>,</w:t>
            </w:r>
            <w:r>
              <w:rPr>
                <w:rFonts w:ascii="Open Sans" w:hAnsi="Open Sans" w:cs="Open Sans"/>
                <w:color w:val="444444"/>
                <w:szCs w:val="21"/>
              </w:rPr>
              <w:t>从该表中读取一行。这可能是最好的联接类型</w:t>
            </w:r>
            <w:r>
              <w:rPr>
                <w:rFonts w:ascii="Open Sans" w:hAnsi="Open Sans" w:cs="Open Sans"/>
                <w:color w:val="444444"/>
                <w:szCs w:val="21"/>
              </w:rPr>
              <w:t>,</w:t>
            </w:r>
            <w:r>
              <w:rPr>
                <w:rFonts w:ascii="Open Sans" w:hAnsi="Open Sans" w:cs="Open Sans"/>
                <w:color w:val="444444"/>
                <w:szCs w:val="21"/>
              </w:rPr>
              <w:t>除了</w:t>
            </w:r>
            <w:r>
              <w:rPr>
                <w:rFonts w:ascii="Open Sans" w:hAnsi="Open Sans" w:cs="Open Sans"/>
                <w:color w:val="444444"/>
                <w:szCs w:val="21"/>
              </w:rPr>
              <w:t>const</w:t>
            </w:r>
            <w:r>
              <w:rPr>
                <w:rFonts w:ascii="Open Sans" w:hAnsi="Open Sans" w:cs="Open Sans"/>
                <w:color w:val="444444"/>
                <w:szCs w:val="21"/>
              </w:rPr>
              <w:t>类型。</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ref</w:t>
            </w:r>
            <w:r>
              <w:rPr>
                <w:rFonts w:ascii="Open Sans" w:hAnsi="Open Sans" w:cs="Open Sans"/>
                <w:color w:val="444444"/>
                <w:szCs w:val="21"/>
              </w:rPr>
              <w:t>:</w:t>
            </w:r>
            <w:r>
              <w:rPr>
                <w:rFonts w:ascii="Open Sans" w:hAnsi="Open Sans" w:cs="Open Sans"/>
                <w:color w:val="444444"/>
                <w:szCs w:val="21"/>
              </w:rPr>
              <w:t>对于每个来自于前面的表的行组合</w:t>
            </w:r>
            <w:r>
              <w:rPr>
                <w:rFonts w:ascii="Open Sans" w:hAnsi="Open Sans" w:cs="Open Sans"/>
                <w:color w:val="444444"/>
                <w:szCs w:val="21"/>
              </w:rPr>
              <w:t>,</w:t>
            </w:r>
            <w:r>
              <w:rPr>
                <w:rFonts w:ascii="Open Sans" w:hAnsi="Open Sans" w:cs="Open Sans"/>
                <w:color w:val="444444"/>
                <w:szCs w:val="21"/>
              </w:rPr>
              <w:t>所有有匹配索引值的行将从这张表中读取。</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ref_or_null</w:t>
            </w:r>
            <w:r>
              <w:rPr>
                <w:rFonts w:ascii="Open Sans" w:hAnsi="Open Sans" w:cs="Open Sans"/>
                <w:color w:val="444444"/>
                <w:szCs w:val="21"/>
              </w:rPr>
              <w:t>:</w:t>
            </w:r>
            <w:r>
              <w:rPr>
                <w:rFonts w:ascii="Open Sans" w:hAnsi="Open Sans" w:cs="Open Sans"/>
                <w:color w:val="444444"/>
                <w:szCs w:val="21"/>
              </w:rPr>
              <w:t>该联接类型如同</w:t>
            </w:r>
            <w:r>
              <w:rPr>
                <w:rFonts w:ascii="Open Sans" w:hAnsi="Open Sans" w:cs="Open Sans"/>
                <w:color w:val="444444"/>
                <w:szCs w:val="21"/>
              </w:rPr>
              <w:t>ref,</w:t>
            </w:r>
            <w:r>
              <w:rPr>
                <w:rFonts w:ascii="Open Sans" w:hAnsi="Open Sans" w:cs="Open Sans"/>
                <w:color w:val="444444"/>
                <w:szCs w:val="21"/>
              </w:rPr>
              <w:t>但是添加了</w:t>
            </w:r>
            <w:r>
              <w:rPr>
                <w:rFonts w:ascii="Open Sans" w:hAnsi="Open Sans" w:cs="Open Sans"/>
                <w:color w:val="444444"/>
                <w:szCs w:val="21"/>
              </w:rPr>
              <w:t>MySQL</w:t>
            </w:r>
            <w:r>
              <w:rPr>
                <w:rFonts w:ascii="Open Sans" w:hAnsi="Open Sans" w:cs="Open Sans"/>
                <w:color w:val="444444"/>
                <w:szCs w:val="21"/>
              </w:rPr>
              <w:t>可以专门搜索包含</w:t>
            </w:r>
            <w:r>
              <w:rPr>
                <w:rFonts w:ascii="Open Sans" w:hAnsi="Open Sans" w:cs="Open Sans"/>
                <w:color w:val="444444"/>
                <w:szCs w:val="21"/>
              </w:rPr>
              <w:t>NULL</w:t>
            </w:r>
            <w:r>
              <w:rPr>
                <w:rFonts w:ascii="Open Sans" w:hAnsi="Open Sans" w:cs="Open Sans"/>
                <w:color w:val="444444"/>
                <w:szCs w:val="21"/>
              </w:rPr>
              <w:t>值的行。</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index_merge</w:t>
            </w:r>
            <w:r>
              <w:rPr>
                <w:rFonts w:ascii="Open Sans" w:hAnsi="Open Sans" w:cs="Open Sans"/>
                <w:color w:val="444444"/>
                <w:szCs w:val="21"/>
              </w:rPr>
              <w:t>:</w:t>
            </w:r>
            <w:r>
              <w:rPr>
                <w:rFonts w:ascii="Open Sans" w:hAnsi="Open Sans" w:cs="Open Sans"/>
                <w:color w:val="444444"/>
                <w:szCs w:val="21"/>
              </w:rPr>
              <w:t>该联接类型表示使用了索引合并优化方法。</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unique_subquery</w:t>
            </w:r>
            <w:r>
              <w:rPr>
                <w:rFonts w:ascii="Open Sans" w:hAnsi="Open Sans" w:cs="Open Sans"/>
                <w:color w:val="444444"/>
                <w:szCs w:val="21"/>
              </w:rPr>
              <w:t>:</w:t>
            </w:r>
            <w:r>
              <w:rPr>
                <w:rFonts w:ascii="Open Sans" w:hAnsi="Open Sans" w:cs="Open Sans"/>
                <w:color w:val="444444"/>
                <w:szCs w:val="21"/>
              </w:rPr>
              <w:t>该类型替换了下面形式的</w:t>
            </w:r>
            <w:r>
              <w:rPr>
                <w:rFonts w:ascii="Open Sans" w:hAnsi="Open Sans" w:cs="Open Sans"/>
                <w:color w:val="444444"/>
                <w:szCs w:val="21"/>
              </w:rPr>
              <w:t>IN</w:t>
            </w:r>
            <w:r>
              <w:rPr>
                <w:rFonts w:ascii="Open Sans" w:hAnsi="Open Sans" w:cs="Open Sans"/>
                <w:color w:val="444444"/>
                <w:szCs w:val="21"/>
              </w:rPr>
              <w:t>子查询的</w:t>
            </w:r>
            <w:r>
              <w:rPr>
                <w:rFonts w:ascii="Open Sans" w:hAnsi="Open Sans" w:cs="Open Sans"/>
                <w:color w:val="444444"/>
                <w:szCs w:val="21"/>
              </w:rPr>
              <w:t>ref: value IN (SELECT primary_key FROM single_table WHERE some_expr) unique_subquery</w:t>
            </w:r>
            <w:r>
              <w:rPr>
                <w:rFonts w:ascii="Open Sans" w:hAnsi="Open Sans" w:cs="Open Sans"/>
                <w:color w:val="444444"/>
                <w:szCs w:val="21"/>
              </w:rPr>
              <w:t>是一个索引查找函数</w:t>
            </w:r>
            <w:r>
              <w:rPr>
                <w:rFonts w:ascii="Open Sans" w:hAnsi="Open Sans" w:cs="Open Sans"/>
                <w:color w:val="444444"/>
                <w:szCs w:val="21"/>
              </w:rPr>
              <w:t>,</w:t>
            </w:r>
            <w:r>
              <w:rPr>
                <w:rFonts w:ascii="Open Sans" w:hAnsi="Open Sans" w:cs="Open Sans"/>
                <w:color w:val="444444"/>
                <w:szCs w:val="21"/>
              </w:rPr>
              <w:t>可以完全替换子查询</w:t>
            </w:r>
            <w:r>
              <w:rPr>
                <w:rFonts w:ascii="Open Sans" w:hAnsi="Open Sans" w:cs="Open Sans"/>
                <w:color w:val="444444"/>
                <w:szCs w:val="21"/>
              </w:rPr>
              <w:t>,</w:t>
            </w:r>
            <w:r>
              <w:rPr>
                <w:rFonts w:ascii="Open Sans" w:hAnsi="Open Sans" w:cs="Open Sans"/>
                <w:color w:val="444444"/>
                <w:szCs w:val="21"/>
              </w:rPr>
              <w:t>效率更高。</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index_subquery</w:t>
            </w:r>
            <w:r>
              <w:rPr>
                <w:rFonts w:ascii="Open Sans" w:hAnsi="Open Sans" w:cs="Open Sans"/>
                <w:color w:val="444444"/>
                <w:szCs w:val="21"/>
              </w:rPr>
              <w:t>:</w:t>
            </w:r>
            <w:r>
              <w:rPr>
                <w:rFonts w:ascii="Open Sans" w:hAnsi="Open Sans" w:cs="Open Sans"/>
                <w:color w:val="444444"/>
                <w:szCs w:val="21"/>
              </w:rPr>
              <w:t>该联接类型类似于</w:t>
            </w:r>
            <w:r>
              <w:rPr>
                <w:rFonts w:ascii="Open Sans" w:hAnsi="Open Sans" w:cs="Open Sans"/>
                <w:color w:val="444444"/>
                <w:szCs w:val="21"/>
              </w:rPr>
              <w:t>unique_subquery</w:t>
            </w:r>
            <w:r>
              <w:rPr>
                <w:rFonts w:ascii="Open Sans" w:hAnsi="Open Sans" w:cs="Open Sans"/>
                <w:color w:val="444444"/>
                <w:szCs w:val="21"/>
              </w:rPr>
              <w:t>。可以替换</w:t>
            </w:r>
            <w:r>
              <w:rPr>
                <w:rFonts w:ascii="Open Sans" w:hAnsi="Open Sans" w:cs="Open Sans"/>
                <w:color w:val="444444"/>
                <w:szCs w:val="21"/>
              </w:rPr>
              <w:t>IN</w:t>
            </w:r>
            <w:r>
              <w:rPr>
                <w:rFonts w:ascii="Open Sans" w:hAnsi="Open Sans" w:cs="Open Sans"/>
                <w:color w:val="444444"/>
                <w:szCs w:val="21"/>
              </w:rPr>
              <w:t>子查询</w:t>
            </w:r>
            <w:r>
              <w:rPr>
                <w:rFonts w:ascii="Open Sans" w:hAnsi="Open Sans" w:cs="Open Sans"/>
                <w:color w:val="444444"/>
                <w:szCs w:val="21"/>
              </w:rPr>
              <w:t>,</w:t>
            </w:r>
            <w:r>
              <w:rPr>
                <w:rFonts w:ascii="Open Sans" w:hAnsi="Open Sans" w:cs="Open Sans"/>
                <w:color w:val="444444"/>
                <w:szCs w:val="21"/>
              </w:rPr>
              <w:t>但只适合下列形式的子查询中的非唯一索引</w:t>
            </w:r>
            <w:r>
              <w:rPr>
                <w:rFonts w:ascii="Open Sans" w:hAnsi="Open Sans" w:cs="Open Sans"/>
                <w:color w:val="444444"/>
                <w:szCs w:val="21"/>
              </w:rPr>
              <w:t>: value IN (SELECT key_column FROM single_table WHERE some_expr)</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range</w:t>
            </w:r>
            <w:r>
              <w:rPr>
                <w:rFonts w:ascii="Open Sans" w:hAnsi="Open Sans" w:cs="Open Sans"/>
                <w:color w:val="444444"/>
                <w:szCs w:val="21"/>
              </w:rPr>
              <w:t>:</w:t>
            </w:r>
            <w:r>
              <w:rPr>
                <w:rFonts w:ascii="Open Sans" w:hAnsi="Open Sans" w:cs="Open Sans"/>
                <w:color w:val="444444"/>
                <w:szCs w:val="21"/>
              </w:rPr>
              <w:t>只检索给定范围的行</w:t>
            </w:r>
            <w:r>
              <w:rPr>
                <w:rFonts w:ascii="Open Sans" w:hAnsi="Open Sans" w:cs="Open Sans"/>
                <w:color w:val="444444"/>
                <w:szCs w:val="21"/>
              </w:rPr>
              <w:t>,</w:t>
            </w:r>
            <w:r>
              <w:rPr>
                <w:rFonts w:ascii="Open Sans" w:hAnsi="Open Sans" w:cs="Open Sans"/>
                <w:color w:val="444444"/>
                <w:szCs w:val="21"/>
              </w:rPr>
              <w:t>使用一个索引来选择行。</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index</w:t>
            </w:r>
            <w:r>
              <w:rPr>
                <w:rFonts w:ascii="Open Sans" w:hAnsi="Open Sans" w:cs="Open Sans"/>
                <w:color w:val="444444"/>
                <w:szCs w:val="21"/>
              </w:rPr>
              <w:t>:</w:t>
            </w:r>
            <w:r>
              <w:rPr>
                <w:rFonts w:ascii="Open Sans" w:hAnsi="Open Sans" w:cs="Open Sans"/>
                <w:color w:val="444444"/>
                <w:szCs w:val="21"/>
              </w:rPr>
              <w:t>该联接类型与</w:t>
            </w:r>
            <w:r>
              <w:rPr>
                <w:rFonts w:ascii="Open Sans" w:hAnsi="Open Sans" w:cs="Open Sans"/>
                <w:color w:val="444444"/>
                <w:szCs w:val="21"/>
              </w:rPr>
              <w:t>ALL</w:t>
            </w:r>
            <w:r>
              <w:rPr>
                <w:rFonts w:ascii="Open Sans" w:hAnsi="Open Sans" w:cs="Open Sans"/>
                <w:color w:val="444444"/>
                <w:szCs w:val="21"/>
              </w:rPr>
              <w:t>相同</w:t>
            </w:r>
            <w:r>
              <w:rPr>
                <w:rFonts w:ascii="Open Sans" w:hAnsi="Open Sans" w:cs="Open Sans"/>
                <w:color w:val="444444"/>
                <w:szCs w:val="21"/>
              </w:rPr>
              <w:t>,</w:t>
            </w:r>
            <w:r>
              <w:rPr>
                <w:rFonts w:ascii="Open Sans" w:hAnsi="Open Sans" w:cs="Open Sans"/>
                <w:color w:val="444444"/>
                <w:szCs w:val="21"/>
              </w:rPr>
              <w:t>除了只有索引树被扫描。这通常比</w:t>
            </w:r>
            <w:r>
              <w:rPr>
                <w:rFonts w:ascii="Open Sans" w:hAnsi="Open Sans" w:cs="Open Sans"/>
                <w:color w:val="444444"/>
                <w:szCs w:val="21"/>
              </w:rPr>
              <w:t>ALL</w:t>
            </w:r>
            <w:r>
              <w:rPr>
                <w:rFonts w:ascii="Open Sans" w:hAnsi="Open Sans" w:cs="Open Sans"/>
                <w:color w:val="444444"/>
                <w:szCs w:val="21"/>
              </w:rPr>
              <w:t>快</w:t>
            </w:r>
            <w:r>
              <w:rPr>
                <w:rFonts w:ascii="Open Sans" w:hAnsi="Open Sans" w:cs="Open Sans"/>
                <w:color w:val="444444"/>
                <w:szCs w:val="21"/>
              </w:rPr>
              <w:t>,</w:t>
            </w:r>
            <w:r>
              <w:rPr>
                <w:rFonts w:ascii="Open Sans" w:hAnsi="Open Sans" w:cs="Open Sans"/>
                <w:color w:val="444444"/>
                <w:szCs w:val="21"/>
              </w:rPr>
              <w:t>因为索引文件通常比数据文件小。</w:t>
            </w:r>
          </w:p>
          <w:p w:rsidR="00C86F08" w:rsidRDefault="00C86F08" w:rsidP="00C86F08">
            <w:pPr>
              <w:widowControl/>
              <w:numPr>
                <w:ilvl w:val="0"/>
                <w:numId w:val="6"/>
              </w:numPr>
              <w:ind w:left="450"/>
              <w:jc w:val="left"/>
              <w:rPr>
                <w:rFonts w:ascii="Open Sans" w:hAnsi="Open Sans" w:cs="Open Sans"/>
                <w:color w:val="444444"/>
                <w:szCs w:val="21"/>
              </w:rPr>
            </w:pPr>
            <w:r>
              <w:rPr>
                <w:rStyle w:val="a6"/>
                <w:rFonts w:ascii="Open Sans" w:hAnsi="Open Sans" w:cs="Open Sans"/>
                <w:color w:val="444444"/>
                <w:szCs w:val="21"/>
              </w:rPr>
              <w:t>ALL</w:t>
            </w:r>
            <w:r>
              <w:rPr>
                <w:rFonts w:ascii="Open Sans" w:hAnsi="Open Sans" w:cs="Open Sans"/>
                <w:color w:val="444444"/>
                <w:szCs w:val="21"/>
              </w:rPr>
              <w:t>:</w:t>
            </w:r>
            <w:r>
              <w:rPr>
                <w:rFonts w:ascii="Open Sans" w:hAnsi="Open Sans" w:cs="Open Sans"/>
                <w:color w:val="444444"/>
                <w:szCs w:val="21"/>
              </w:rPr>
              <w:t>对于每个来自于先前的表的行组合</w:t>
            </w:r>
            <w:r>
              <w:rPr>
                <w:rFonts w:ascii="Open Sans" w:hAnsi="Open Sans" w:cs="Open Sans"/>
                <w:color w:val="444444"/>
                <w:szCs w:val="21"/>
              </w:rPr>
              <w:t>,</w:t>
            </w:r>
            <w:r>
              <w:rPr>
                <w:rFonts w:ascii="Open Sans" w:hAnsi="Open Sans" w:cs="Open Sans"/>
                <w:color w:val="444444"/>
                <w:szCs w:val="21"/>
              </w:rPr>
              <w:t>进行完整的表扫描，</w:t>
            </w:r>
            <w:r>
              <w:rPr>
                <w:rFonts w:ascii="Open Sans" w:hAnsi="Open Sans" w:cs="Open Sans"/>
                <w:color w:val="444444"/>
                <w:szCs w:val="21"/>
                <w:shd w:val="clear" w:color="auto" w:fill="FFFF00"/>
              </w:rPr>
              <w:t>说明查询就需要优化了</w:t>
            </w:r>
            <w:r>
              <w:rPr>
                <w:rFonts w:ascii="Open Sans" w:hAnsi="Open Sans" w:cs="Open Sans"/>
                <w:color w:val="444444"/>
                <w:szCs w:val="21"/>
              </w:rPr>
              <w:t>。</w:t>
            </w:r>
          </w:p>
          <w:p w:rsidR="00C86F08" w:rsidRDefault="00C86F08">
            <w:pPr>
              <w:pStyle w:val="a5"/>
              <w:spacing w:after="240" w:afterAutospacing="0"/>
              <w:rPr>
                <w:rFonts w:ascii="Open Sans" w:hAnsi="Open Sans" w:cs="Open Sans"/>
                <w:color w:val="444444"/>
                <w:sz w:val="21"/>
                <w:szCs w:val="21"/>
              </w:rPr>
            </w:pPr>
            <w:r>
              <w:rPr>
                <w:rFonts w:ascii="Open Sans" w:hAnsi="Open Sans" w:cs="Open Sans"/>
                <w:color w:val="444444"/>
                <w:sz w:val="21"/>
                <w:szCs w:val="21"/>
              </w:rPr>
              <w:t>一般来说，得保证查询至少达到</w:t>
            </w:r>
            <w:r>
              <w:rPr>
                <w:rFonts w:ascii="Open Sans" w:hAnsi="Open Sans" w:cs="Open Sans"/>
                <w:color w:val="444444"/>
                <w:sz w:val="21"/>
                <w:szCs w:val="21"/>
              </w:rPr>
              <w:t>range</w:t>
            </w:r>
            <w:r>
              <w:rPr>
                <w:rFonts w:ascii="Open Sans" w:hAnsi="Open Sans" w:cs="Open Sans"/>
                <w:color w:val="444444"/>
                <w:sz w:val="21"/>
                <w:szCs w:val="21"/>
              </w:rPr>
              <w:t>级别，最好能达到</w:t>
            </w:r>
            <w:r>
              <w:rPr>
                <w:rFonts w:ascii="Open Sans" w:hAnsi="Open Sans" w:cs="Open Sans"/>
                <w:color w:val="444444"/>
                <w:sz w:val="21"/>
                <w:szCs w:val="21"/>
              </w:rPr>
              <w:t>ref</w:t>
            </w:r>
            <w:r>
              <w:rPr>
                <w:rFonts w:ascii="Open Sans" w:hAnsi="Open Sans" w:cs="Open Sans"/>
                <w:color w:val="444444"/>
                <w:sz w:val="21"/>
                <w:szCs w:val="21"/>
              </w:rPr>
              <w:t>。</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possible_keys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指出</w:t>
            </w:r>
            <w:r>
              <w:rPr>
                <w:rFonts w:ascii="Open Sans" w:hAnsi="Open Sans" w:cs="Open Sans"/>
                <w:color w:val="444444"/>
                <w:szCs w:val="21"/>
              </w:rPr>
              <w:t>MySQL</w:t>
            </w:r>
            <w:r>
              <w:rPr>
                <w:rFonts w:ascii="Open Sans" w:hAnsi="Open Sans" w:cs="Open Sans"/>
                <w:color w:val="444444"/>
                <w:szCs w:val="21"/>
              </w:rPr>
              <w:t>能使用哪个索引在该表中找到行</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显示</w:t>
            </w:r>
            <w:r>
              <w:rPr>
                <w:rFonts w:ascii="Open Sans" w:hAnsi="Open Sans" w:cs="Open Sans"/>
                <w:color w:val="444444"/>
                <w:szCs w:val="21"/>
              </w:rPr>
              <w:t>MySQL</w:t>
            </w:r>
            <w:r>
              <w:rPr>
                <w:rFonts w:ascii="Open Sans" w:hAnsi="Open Sans" w:cs="Open Sans"/>
                <w:color w:val="444444"/>
                <w:szCs w:val="21"/>
              </w:rPr>
              <w:t>实际决定使用的键</w:t>
            </w:r>
            <w:r>
              <w:rPr>
                <w:rFonts w:ascii="Open Sans" w:hAnsi="Open Sans" w:cs="Open Sans"/>
                <w:color w:val="444444"/>
                <w:szCs w:val="21"/>
              </w:rPr>
              <w:t>(</w:t>
            </w:r>
            <w:r>
              <w:rPr>
                <w:rFonts w:ascii="Open Sans" w:hAnsi="Open Sans" w:cs="Open Sans"/>
                <w:color w:val="444444"/>
                <w:szCs w:val="21"/>
              </w:rPr>
              <w:t>索引</w:t>
            </w:r>
            <w:r>
              <w:rPr>
                <w:rFonts w:ascii="Open Sans" w:hAnsi="Open Sans" w:cs="Open Sans"/>
                <w:color w:val="444444"/>
                <w:szCs w:val="21"/>
              </w:rPr>
              <w:t>)</w:t>
            </w:r>
            <w:r>
              <w:rPr>
                <w:rFonts w:ascii="Open Sans" w:hAnsi="Open Sans" w:cs="Open Sans"/>
                <w:color w:val="444444"/>
                <w:szCs w:val="21"/>
              </w:rPr>
              <w:t>。如果没有选择索引</w:t>
            </w:r>
            <w:r>
              <w:rPr>
                <w:rFonts w:ascii="Open Sans" w:hAnsi="Open Sans" w:cs="Open Sans"/>
                <w:color w:val="444444"/>
                <w:szCs w:val="21"/>
              </w:rPr>
              <w:t>,</w:t>
            </w:r>
            <w:r>
              <w:rPr>
                <w:rFonts w:ascii="Open Sans" w:hAnsi="Open Sans" w:cs="Open Sans"/>
                <w:color w:val="444444"/>
                <w:szCs w:val="21"/>
              </w:rPr>
              <w:t>键是</w:t>
            </w:r>
            <w:r>
              <w:rPr>
                <w:rFonts w:ascii="Open Sans" w:hAnsi="Open Sans" w:cs="Open Sans"/>
                <w:color w:val="444444"/>
                <w:szCs w:val="21"/>
              </w:rPr>
              <w:t>NULL</w:t>
            </w:r>
            <w:r>
              <w:rPr>
                <w:rFonts w:ascii="Open Sans" w:hAnsi="Open Sans" w:cs="Open Sans"/>
                <w:color w:val="444444"/>
                <w:szCs w:val="21"/>
              </w:rPr>
              <w:t>。</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key_len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显示</w:t>
            </w:r>
            <w:r>
              <w:rPr>
                <w:rFonts w:ascii="Open Sans" w:hAnsi="Open Sans" w:cs="Open Sans"/>
                <w:color w:val="444444"/>
                <w:szCs w:val="21"/>
              </w:rPr>
              <w:t>MySQL</w:t>
            </w:r>
            <w:r>
              <w:rPr>
                <w:rFonts w:ascii="Open Sans" w:hAnsi="Open Sans" w:cs="Open Sans"/>
                <w:color w:val="444444"/>
                <w:szCs w:val="21"/>
              </w:rPr>
              <w:t>决定使用的键长度。如果键是</w:t>
            </w:r>
            <w:r>
              <w:rPr>
                <w:rFonts w:ascii="Open Sans" w:hAnsi="Open Sans" w:cs="Open Sans"/>
                <w:color w:val="444444"/>
                <w:szCs w:val="21"/>
              </w:rPr>
              <w:t>NULL,</w:t>
            </w:r>
            <w:r>
              <w:rPr>
                <w:rFonts w:ascii="Open Sans" w:hAnsi="Open Sans" w:cs="Open Sans"/>
                <w:color w:val="444444"/>
                <w:szCs w:val="21"/>
              </w:rPr>
              <w:t>则长度为</w:t>
            </w:r>
            <w:r>
              <w:rPr>
                <w:rFonts w:ascii="Open Sans" w:hAnsi="Open Sans" w:cs="Open Sans"/>
                <w:color w:val="444444"/>
                <w:szCs w:val="21"/>
              </w:rPr>
              <w:t>NULL</w:t>
            </w:r>
            <w:r>
              <w:rPr>
                <w:rFonts w:ascii="Open Sans" w:hAnsi="Open Sans" w:cs="Open Sans"/>
                <w:color w:val="444444"/>
                <w:szCs w:val="21"/>
              </w:rPr>
              <w:t>。在不损失精确性的情况下，长度越短越好</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ref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显示使用哪个列或常数与</w:t>
            </w:r>
            <w:r>
              <w:rPr>
                <w:rFonts w:ascii="Open Sans" w:hAnsi="Open Sans" w:cs="Open Sans"/>
                <w:color w:val="444444"/>
                <w:szCs w:val="21"/>
              </w:rPr>
              <w:t>key</w:t>
            </w:r>
            <w:r>
              <w:rPr>
                <w:rFonts w:ascii="Open Sans" w:hAnsi="Open Sans" w:cs="Open Sans"/>
                <w:color w:val="444444"/>
                <w:szCs w:val="21"/>
              </w:rPr>
              <w:t>一起从表中选择行。</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rows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显示</w:t>
            </w:r>
            <w:r>
              <w:rPr>
                <w:rFonts w:ascii="Open Sans" w:hAnsi="Open Sans" w:cs="Open Sans"/>
                <w:color w:val="444444"/>
                <w:szCs w:val="21"/>
              </w:rPr>
              <w:t>MySQL</w:t>
            </w:r>
            <w:r>
              <w:rPr>
                <w:rFonts w:ascii="Open Sans" w:hAnsi="Open Sans" w:cs="Open Sans"/>
                <w:color w:val="444444"/>
                <w:szCs w:val="21"/>
              </w:rPr>
              <w:t>认为它执行查询时必须检查的行数。多行之间的数据相乘可以估算要处理的行数。</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filtered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Fonts w:ascii="Open Sans" w:hAnsi="Open Sans" w:cs="Open Sans"/>
                <w:color w:val="444444"/>
                <w:szCs w:val="21"/>
              </w:rPr>
              <w:t>显示了通过条件过滤出的行数的百分比估计值。</w:t>
            </w:r>
          </w:p>
        </w:tc>
      </w:tr>
      <w:tr w:rsidR="00C86F08" w:rsidTr="00C86F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rPr>
                <w:rFonts w:ascii="Open Sans" w:eastAsia="宋体" w:hAnsi="Open Sans" w:cs="Open Sans"/>
                <w:color w:val="444444"/>
                <w:szCs w:val="21"/>
              </w:rPr>
            </w:pPr>
            <w:r>
              <w:rPr>
                <w:rStyle w:val="a6"/>
                <w:rFonts w:ascii="Open Sans" w:hAnsi="Open Sans" w:cs="Open Sans"/>
                <w:color w:val="444444"/>
                <w:szCs w:val="21"/>
              </w:rPr>
              <w:t>Extra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120" w:type="dxa"/>
              <w:bottom w:w="60" w:type="dxa"/>
              <w:right w:w="120" w:type="dxa"/>
            </w:tcMar>
            <w:vAlign w:val="center"/>
            <w:hideMark/>
          </w:tcPr>
          <w:p w:rsidR="00C86F08" w:rsidRDefault="00C86F08">
            <w:pPr>
              <w:pStyle w:val="a5"/>
              <w:spacing w:after="240" w:afterAutospacing="0"/>
              <w:rPr>
                <w:rFonts w:ascii="Open Sans" w:hAnsi="Open Sans" w:cs="Open Sans"/>
                <w:color w:val="444444"/>
                <w:sz w:val="21"/>
                <w:szCs w:val="21"/>
              </w:rPr>
            </w:pPr>
            <w:r>
              <w:rPr>
                <w:rFonts w:ascii="Open Sans" w:hAnsi="Open Sans" w:cs="Open Sans"/>
                <w:color w:val="444444"/>
                <w:sz w:val="21"/>
                <w:szCs w:val="21"/>
              </w:rPr>
              <w:t>该列包含</w:t>
            </w:r>
            <w:r>
              <w:rPr>
                <w:rFonts w:ascii="Open Sans" w:hAnsi="Open Sans" w:cs="Open Sans"/>
                <w:color w:val="444444"/>
                <w:sz w:val="21"/>
                <w:szCs w:val="21"/>
              </w:rPr>
              <w:t>MySQL</w:t>
            </w:r>
            <w:r>
              <w:rPr>
                <w:rFonts w:ascii="Open Sans" w:hAnsi="Open Sans" w:cs="Open Sans"/>
                <w:color w:val="444444"/>
                <w:sz w:val="21"/>
                <w:szCs w:val="21"/>
              </w:rPr>
              <w:t>解决查询的详细信息</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Distinct</w:t>
            </w:r>
            <w:r>
              <w:rPr>
                <w:rFonts w:ascii="Open Sans" w:hAnsi="Open Sans" w:cs="Open Sans"/>
                <w:color w:val="444444"/>
                <w:szCs w:val="21"/>
              </w:rPr>
              <w:t>:MySQL</w:t>
            </w:r>
            <w:r>
              <w:rPr>
                <w:rFonts w:ascii="Open Sans" w:hAnsi="Open Sans" w:cs="Open Sans"/>
                <w:color w:val="444444"/>
                <w:szCs w:val="21"/>
              </w:rPr>
              <w:t>发现第</w:t>
            </w:r>
            <w:r>
              <w:rPr>
                <w:rFonts w:ascii="Open Sans" w:hAnsi="Open Sans" w:cs="Open Sans"/>
                <w:color w:val="444444"/>
                <w:szCs w:val="21"/>
              </w:rPr>
              <w:t>1</w:t>
            </w:r>
            <w:r>
              <w:rPr>
                <w:rFonts w:ascii="Open Sans" w:hAnsi="Open Sans" w:cs="Open Sans"/>
                <w:color w:val="444444"/>
                <w:szCs w:val="21"/>
              </w:rPr>
              <w:t>个匹配行后</w:t>
            </w:r>
            <w:r>
              <w:rPr>
                <w:rFonts w:ascii="Open Sans" w:hAnsi="Open Sans" w:cs="Open Sans"/>
                <w:color w:val="444444"/>
                <w:szCs w:val="21"/>
              </w:rPr>
              <w:t>,</w:t>
            </w:r>
            <w:r>
              <w:rPr>
                <w:rFonts w:ascii="Open Sans" w:hAnsi="Open Sans" w:cs="Open Sans"/>
                <w:color w:val="444444"/>
                <w:szCs w:val="21"/>
              </w:rPr>
              <w:t>停止为当前的行组合搜索更多的行。</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Select tables optimized away </w:t>
            </w:r>
            <w:r>
              <w:rPr>
                <w:rFonts w:ascii="Open Sans" w:hAnsi="Open Sans" w:cs="Open Sans"/>
                <w:color w:val="444444"/>
                <w:szCs w:val="21"/>
              </w:rPr>
              <w:t>MySQL</w:t>
            </w:r>
            <w:r>
              <w:rPr>
                <w:rFonts w:ascii="Open Sans" w:hAnsi="Open Sans" w:cs="Open Sans"/>
                <w:color w:val="444444"/>
                <w:szCs w:val="21"/>
              </w:rPr>
              <w:t>根本没有遍历表或索引就返回数据了，表示已经优化到不能再优化了</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Not exists</w:t>
            </w:r>
            <w:r>
              <w:rPr>
                <w:rFonts w:ascii="Open Sans" w:hAnsi="Open Sans" w:cs="Open Sans"/>
                <w:color w:val="444444"/>
                <w:szCs w:val="21"/>
              </w:rPr>
              <w:t>:MySQL</w:t>
            </w:r>
            <w:r>
              <w:rPr>
                <w:rFonts w:ascii="Open Sans" w:hAnsi="Open Sans" w:cs="Open Sans"/>
                <w:color w:val="444444"/>
                <w:szCs w:val="21"/>
              </w:rPr>
              <w:t>能够对查询进行</w:t>
            </w:r>
            <w:r>
              <w:rPr>
                <w:rFonts w:ascii="Open Sans" w:hAnsi="Open Sans" w:cs="Open Sans"/>
                <w:color w:val="444444"/>
                <w:szCs w:val="21"/>
              </w:rPr>
              <w:t>LEFT JOIN</w:t>
            </w:r>
            <w:r>
              <w:rPr>
                <w:rFonts w:ascii="Open Sans" w:hAnsi="Open Sans" w:cs="Open Sans"/>
                <w:color w:val="444444"/>
                <w:szCs w:val="21"/>
              </w:rPr>
              <w:t>优化</w:t>
            </w:r>
            <w:r>
              <w:rPr>
                <w:rFonts w:ascii="Open Sans" w:hAnsi="Open Sans" w:cs="Open Sans"/>
                <w:color w:val="444444"/>
                <w:szCs w:val="21"/>
              </w:rPr>
              <w:t>,</w:t>
            </w:r>
            <w:r>
              <w:rPr>
                <w:rFonts w:ascii="Open Sans" w:hAnsi="Open Sans" w:cs="Open Sans"/>
                <w:color w:val="444444"/>
                <w:szCs w:val="21"/>
              </w:rPr>
              <w:t>发现</w:t>
            </w:r>
            <w:r>
              <w:rPr>
                <w:rFonts w:ascii="Open Sans" w:hAnsi="Open Sans" w:cs="Open Sans"/>
                <w:color w:val="444444"/>
                <w:szCs w:val="21"/>
              </w:rPr>
              <w:t>1</w:t>
            </w:r>
            <w:r>
              <w:rPr>
                <w:rFonts w:ascii="Open Sans" w:hAnsi="Open Sans" w:cs="Open Sans"/>
                <w:color w:val="444444"/>
                <w:szCs w:val="21"/>
              </w:rPr>
              <w:t>个匹配</w:t>
            </w:r>
            <w:r>
              <w:rPr>
                <w:rFonts w:ascii="Open Sans" w:hAnsi="Open Sans" w:cs="Open Sans"/>
                <w:color w:val="444444"/>
                <w:szCs w:val="21"/>
              </w:rPr>
              <w:t>LEFT JOIN</w:t>
            </w:r>
            <w:r>
              <w:rPr>
                <w:rFonts w:ascii="Open Sans" w:hAnsi="Open Sans" w:cs="Open Sans"/>
                <w:color w:val="444444"/>
                <w:szCs w:val="21"/>
              </w:rPr>
              <w:t>标准的行后</w:t>
            </w:r>
            <w:r>
              <w:rPr>
                <w:rFonts w:ascii="Open Sans" w:hAnsi="Open Sans" w:cs="Open Sans"/>
                <w:color w:val="444444"/>
                <w:szCs w:val="21"/>
              </w:rPr>
              <w:t>,</w:t>
            </w:r>
            <w:r>
              <w:rPr>
                <w:rFonts w:ascii="Open Sans" w:hAnsi="Open Sans" w:cs="Open Sans"/>
                <w:color w:val="444444"/>
                <w:szCs w:val="21"/>
              </w:rPr>
              <w:t>不再为前面的的行组合在该表内检查更多的行。</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range checked for each record (index map: #)</w:t>
            </w:r>
            <w:r>
              <w:rPr>
                <w:rFonts w:ascii="Open Sans" w:hAnsi="Open Sans" w:cs="Open Sans"/>
                <w:color w:val="444444"/>
                <w:szCs w:val="21"/>
              </w:rPr>
              <w:t>:MySQL</w:t>
            </w:r>
            <w:r>
              <w:rPr>
                <w:rFonts w:ascii="Open Sans" w:hAnsi="Open Sans" w:cs="Open Sans"/>
                <w:color w:val="444444"/>
                <w:szCs w:val="21"/>
              </w:rPr>
              <w:t>没有发现好的可以使用的索引</w:t>
            </w:r>
            <w:r>
              <w:rPr>
                <w:rFonts w:ascii="Open Sans" w:hAnsi="Open Sans" w:cs="Open Sans"/>
                <w:color w:val="444444"/>
                <w:szCs w:val="21"/>
              </w:rPr>
              <w:t>,</w:t>
            </w:r>
            <w:r>
              <w:rPr>
                <w:rFonts w:ascii="Open Sans" w:hAnsi="Open Sans" w:cs="Open Sans"/>
                <w:color w:val="444444"/>
                <w:szCs w:val="21"/>
              </w:rPr>
              <w:t>但发现如果来自前面的表的列值已知</w:t>
            </w:r>
            <w:r>
              <w:rPr>
                <w:rFonts w:ascii="Open Sans" w:hAnsi="Open Sans" w:cs="Open Sans"/>
                <w:color w:val="444444"/>
                <w:szCs w:val="21"/>
              </w:rPr>
              <w:t>,</w:t>
            </w:r>
            <w:r>
              <w:rPr>
                <w:rFonts w:ascii="Open Sans" w:hAnsi="Open Sans" w:cs="Open Sans"/>
                <w:color w:val="444444"/>
                <w:szCs w:val="21"/>
              </w:rPr>
              <w:t>可能部分索引可以使用。</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Using filesort</w:t>
            </w:r>
            <w:r>
              <w:rPr>
                <w:rFonts w:ascii="Open Sans" w:hAnsi="Open Sans" w:cs="Open Sans"/>
                <w:color w:val="444444"/>
                <w:szCs w:val="21"/>
              </w:rPr>
              <w:t>:MySQL</w:t>
            </w:r>
            <w:r>
              <w:rPr>
                <w:rFonts w:ascii="Open Sans" w:hAnsi="Open Sans" w:cs="Open Sans"/>
                <w:color w:val="444444"/>
                <w:szCs w:val="21"/>
              </w:rPr>
              <w:t>需要额外的一次传递</w:t>
            </w:r>
            <w:r>
              <w:rPr>
                <w:rFonts w:ascii="Open Sans" w:hAnsi="Open Sans" w:cs="Open Sans"/>
                <w:color w:val="444444"/>
                <w:szCs w:val="21"/>
              </w:rPr>
              <w:t>,</w:t>
            </w:r>
            <w:r>
              <w:rPr>
                <w:rFonts w:ascii="Open Sans" w:hAnsi="Open Sans" w:cs="Open Sans"/>
                <w:color w:val="444444"/>
                <w:szCs w:val="21"/>
              </w:rPr>
              <w:t>以找出如何按排序顺序检索行，</w:t>
            </w:r>
            <w:r>
              <w:rPr>
                <w:rFonts w:ascii="Open Sans" w:hAnsi="Open Sans" w:cs="Open Sans"/>
                <w:color w:val="444444"/>
                <w:szCs w:val="21"/>
                <w:shd w:val="clear" w:color="auto" w:fill="FFFF00"/>
              </w:rPr>
              <w:t>说明查询就需要优化了</w:t>
            </w:r>
            <w:r>
              <w:rPr>
                <w:rFonts w:ascii="Open Sans" w:hAnsi="Open Sans" w:cs="Open Sans"/>
                <w:color w:val="444444"/>
                <w:szCs w:val="21"/>
              </w:rPr>
              <w:t>。</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Using index</w:t>
            </w:r>
            <w:r>
              <w:rPr>
                <w:rFonts w:ascii="Open Sans" w:hAnsi="Open Sans" w:cs="Open Sans"/>
                <w:color w:val="444444"/>
                <w:szCs w:val="21"/>
              </w:rPr>
              <w:t>:</w:t>
            </w:r>
            <w:r>
              <w:rPr>
                <w:rFonts w:ascii="Open Sans" w:hAnsi="Open Sans" w:cs="Open Sans"/>
                <w:color w:val="444444"/>
                <w:szCs w:val="21"/>
              </w:rPr>
              <w:t>从只使用索引树中的信息而不需要进一步搜索读取实际的行来检索表中的列信息。</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Using temporary</w:t>
            </w:r>
            <w:r>
              <w:rPr>
                <w:rFonts w:ascii="Open Sans" w:hAnsi="Open Sans" w:cs="Open Sans"/>
                <w:color w:val="444444"/>
                <w:szCs w:val="21"/>
              </w:rPr>
              <w:t>:</w:t>
            </w:r>
            <w:r>
              <w:rPr>
                <w:rFonts w:ascii="Open Sans" w:hAnsi="Open Sans" w:cs="Open Sans"/>
                <w:color w:val="444444"/>
                <w:szCs w:val="21"/>
              </w:rPr>
              <w:t>为了解决查询</w:t>
            </w:r>
            <w:r>
              <w:rPr>
                <w:rFonts w:ascii="Open Sans" w:hAnsi="Open Sans" w:cs="Open Sans"/>
                <w:color w:val="444444"/>
                <w:szCs w:val="21"/>
              </w:rPr>
              <w:t>,MySQL</w:t>
            </w:r>
            <w:r>
              <w:rPr>
                <w:rFonts w:ascii="Open Sans" w:hAnsi="Open Sans" w:cs="Open Sans"/>
                <w:color w:val="444444"/>
                <w:szCs w:val="21"/>
              </w:rPr>
              <w:t>需要创建一个临时表来容纳结果，</w:t>
            </w:r>
            <w:r>
              <w:rPr>
                <w:rFonts w:ascii="Open Sans" w:hAnsi="Open Sans" w:cs="Open Sans"/>
                <w:color w:val="444444"/>
                <w:szCs w:val="21"/>
                <w:shd w:val="clear" w:color="auto" w:fill="FFFF00"/>
              </w:rPr>
              <w:t>说明查询就需要优化了</w:t>
            </w:r>
            <w:r>
              <w:rPr>
                <w:rFonts w:ascii="Open Sans" w:hAnsi="Open Sans" w:cs="Open Sans"/>
                <w:color w:val="444444"/>
                <w:szCs w:val="21"/>
              </w:rPr>
              <w:t>。</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Using where</w:t>
            </w:r>
            <w:r>
              <w:rPr>
                <w:rFonts w:ascii="Open Sans" w:hAnsi="Open Sans" w:cs="Open Sans"/>
                <w:color w:val="444444"/>
                <w:szCs w:val="21"/>
              </w:rPr>
              <w:t xml:space="preserve">:WHERE </w:t>
            </w:r>
            <w:r>
              <w:rPr>
                <w:rFonts w:ascii="Open Sans" w:hAnsi="Open Sans" w:cs="Open Sans"/>
                <w:color w:val="444444"/>
                <w:szCs w:val="21"/>
              </w:rPr>
              <w:t>子句用于限制哪一个行匹配下一个表或发送到客户。</w:t>
            </w:r>
          </w:p>
          <w:p w:rsidR="00C86F08" w:rsidRDefault="00C86F08" w:rsidP="00C86F08">
            <w:pPr>
              <w:widowControl/>
              <w:numPr>
                <w:ilvl w:val="0"/>
                <w:numId w:val="7"/>
              </w:numPr>
              <w:ind w:left="450"/>
              <w:jc w:val="left"/>
              <w:rPr>
                <w:rFonts w:ascii="Open Sans" w:hAnsi="Open Sans" w:cs="Open Sans"/>
                <w:color w:val="444444"/>
                <w:szCs w:val="21"/>
              </w:rPr>
            </w:pPr>
            <w:r>
              <w:rPr>
                <w:rStyle w:val="a6"/>
                <w:rFonts w:ascii="Open Sans" w:hAnsi="Open Sans" w:cs="Open Sans"/>
                <w:color w:val="444444"/>
                <w:szCs w:val="21"/>
              </w:rPr>
              <w:t>Using sort_union(...), Using union(...), Using intersect(...)</w:t>
            </w:r>
            <w:r>
              <w:rPr>
                <w:rFonts w:ascii="Open Sans" w:hAnsi="Open Sans" w:cs="Open Sans"/>
                <w:color w:val="444444"/>
                <w:szCs w:val="21"/>
              </w:rPr>
              <w:t>:</w:t>
            </w:r>
            <w:r>
              <w:rPr>
                <w:rFonts w:ascii="Open Sans" w:hAnsi="Open Sans" w:cs="Open Sans"/>
                <w:color w:val="444444"/>
                <w:szCs w:val="21"/>
              </w:rPr>
              <w:t>这些函数说明如何为</w:t>
            </w:r>
            <w:r>
              <w:rPr>
                <w:rFonts w:ascii="Open Sans" w:hAnsi="Open Sans" w:cs="Open Sans"/>
                <w:color w:val="444444"/>
                <w:szCs w:val="21"/>
              </w:rPr>
              <w:t>index_merge</w:t>
            </w:r>
            <w:r>
              <w:rPr>
                <w:rFonts w:ascii="Open Sans" w:hAnsi="Open Sans" w:cs="Open Sans"/>
                <w:color w:val="444444"/>
                <w:szCs w:val="21"/>
              </w:rPr>
              <w:t>联接类型合并索引扫描。</w:t>
            </w:r>
          </w:p>
          <w:p w:rsidR="00C86F08" w:rsidRDefault="00C86F08" w:rsidP="00C86F08">
            <w:pPr>
              <w:widowControl/>
              <w:numPr>
                <w:ilvl w:val="0"/>
                <w:numId w:val="7"/>
              </w:numPr>
              <w:ind w:left="450"/>
              <w:jc w:val="left"/>
              <w:rPr>
                <w:rFonts w:ascii="Open Sans" w:eastAsia="宋体" w:hAnsi="Open Sans" w:cs="Open Sans"/>
                <w:color w:val="444444"/>
                <w:szCs w:val="21"/>
              </w:rPr>
            </w:pPr>
            <w:r>
              <w:rPr>
                <w:rStyle w:val="a6"/>
                <w:rFonts w:ascii="Open Sans" w:hAnsi="Open Sans" w:cs="Open Sans"/>
                <w:color w:val="444444"/>
                <w:szCs w:val="21"/>
              </w:rPr>
              <w:t>Using index for group-by</w:t>
            </w:r>
            <w:r>
              <w:rPr>
                <w:rFonts w:ascii="Open Sans" w:hAnsi="Open Sans" w:cs="Open Sans"/>
                <w:color w:val="444444"/>
                <w:szCs w:val="21"/>
              </w:rPr>
              <w:t>:</w:t>
            </w:r>
            <w:r>
              <w:rPr>
                <w:rFonts w:ascii="Open Sans" w:hAnsi="Open Sans" w:cs="Open Sans"/>
                <w:color w:val="444444"/>
                <w:szCs w:val="21"/>
              </w:rPr>
              <w:t>类似于访问表的</w:t>
            </w:r>
            <w:r>
              <w:rPr>
                <w:rFonts w:ascii="Open Sans" w:hAnsi="Open Sans" w:cs="Open Sans"/>
                <w:color w:val="444444"/>
                <w:szCs w:val="21"/>
              </w:rPr>
              <w:t>Using index</w:t>
            </w:r>
            <w:r>
              <w:rPr>
                <w:rFonts w:ascii="Open Sans" w:hAnsi="Open Sans" w:cs="Open Sans"/>
                <w:color w:val="444444"/>
                <w:szCs w:val="21"/>
              </w:rPr>
              <w:t>方式</w:t>
            </w:r>
            <w:r>
              <w:rPr>
                <w:rFonts w:ascii="Open Sans" w:hAnsi="Open Sans" w:cs="Open Sans"/>
                <w:color w:val="444444"/>
                <w:szCs w:val="21"/>
              </w:rPr>
              <w:t>,Using index for group-by</w:t>
            </w:r>
            <w:r>
              <w:rPr>
                <w:rFonts w:ascii="Open Sans" w:hAnsi="Open Sans" w:cs="Open Sans"/>
                <w:color w:val="444444"/>
                <w:szCs w:val="21"/>
              </w:rPr>
              <w:t>表示</w:t>
            </w:r>
            <w:r>
              <w:rPr>
                <w:rFonts w:ascii="Open Sans" w:hAnsi="Open Sans" w:cs="Open Sans"/>
                <w:color w:val="444444"/>
                <w:szCs w:val="21"/>
              </w:rPr>
              <w:t>MySQL</w:t>
            </w:r>
            <w:r>
              <w:rPr>
                <w:rFonts w:ascii="Open Sans" w:hAnsi="Open Sans" w:cs="Open Sans"/>
                <w:color w:val="444444"/>
                <w:szCs w:val="21"/>
              </w:rPr>
              <w:t>发现了一个索引</w:t>
            </w:r>
            <w:r>
              <w:rPr>
                <w:rFonts w:ascii="Open Sans" w:hAnsi="Open Sans" w:cs="Open Sans"/>
                <w:color w:val="444444"/>
                <w:szCs w:val="21"/>
              </w:rPr>
              <w:t>,</w:t>
            </w:r>
            <w:r>
              <w:rPr>
                <w:rFonts w:ascii="Open Sans" w:hAnsi="Open Sans" w:cs="Open Sans"/>
                <w:color w:val="444444"/>
                <w:szCs w:val="21"/>
              </w:rPr>
              <w:t>可以用来查</w:t>
            </w:r>
            <w:r>
              <w:rPr>
                <w:rFonts w:ascii="Open Sans" w:hAnsi="Open Sans" w:cs="Open Sans"/>
                <w:color w:val="444444"/>
                <w:szCs w:val="21"/>
              </w:rPr>
              <w:t xml:space="preserve"> </w:t>
            </w:r>
            <w:r>
              <w:rPr>
                <w:rFonts w:ascii="Open Sans" w:hAnsi="Open Sans" w:cs="Open Sans"/>
                <w:color w:val="444444"/>
                <w:szCs w:val="21"/>
              </w:rPr>
              <w:t>询</w:t>
            </w:r>
            <w:r>
              <w:rPr>
                <w:rFonts w:ascii="Open Sans" w:hAnsi="Open Sans" w:cs="Open Sans"/>
                <w:color w:val="444444"/>
                <w:szCs w:val="21"/>
              </w:rPr>
              <w:t>GROUP BY</w:t>
            </w:r>
            <w:r>
              <w:rPr>
                <w:rFonts w:ascii="Open Sans" w:hAnsi="Open Sans" w:cs="Open Sans"/>
                <w:color w:val="444444"/>
                <w:szCs w:val="21"/>
              </w:rPr>
              <w:t>或</w:t>
            </w:r>
            <w:r>
              <w:rPr>
                <w:rFonts w:ascii="Open Sans" w:hAnsi="Open Sans" w:cs="Open Sans"/>
                <w:color w:val="444444"/>
                <w:szCs w:val="21"/>
              </w:rPr>
              <w:t>DISTINCT</w:t>
            </w:r>
            <w:r>
              <w:rPr>
                <w:rFonts w:ascii="Open Sans" w:hAnsi="Open Sans" w:cs="Open Sans"/>
                <w:color w:val="444444"/>
                <w:szCs w:val="21"/>
              </w:rPr>
              <w:t>查询的所有列</w:t>
            </w:r>
            <w:r>
              <w:rPr>
                <w:rFonts w:ascii="Open Sans" w:hAnsi="Open Sans" w:cs="Open Sans"/>
                <w:color w:val="444444"/>
                <w:szCs w:val="21"/>
              </w:rPr>
              <w:t>,</w:t>
            </w:r>
            <w:r>
              <w:rPr>
                <w:rFonts w:ascii="Open Sans" w:hAnsi="Open Sans" w:cs="Open Sans"/>
                <w:color w:val="444444"/>
                <w:szCs w:val="21"/>
              </w:rPr>
              <w:t>而不要额外搜索硬盘访问实际的表。</w:t>
            </w:r>
          </w:p>
        </w:tc>
      </w:tr>
    </w:tbl>
    <w:p w:rsidR="00C86F08" w:rsidRPr="00C86F08" w:rsidRDefault="00C86F08" w:rsidP="00824C48">
      <w:pPr>
        <w:pStyle w:val="a5"/>
        <w:shd w:val="clear" w:color="auto" w:fill="FFFFFF"/>
        <w:spacing w:before="0" w:beforeAutospacing="0" w:after="240" w:afterAutospacing="0" w:line="390" w:lineRule="atLeast"/>
        <w:jc w:val="both"/>
        <w:rPr>
          <w:rFonts w:ascii="Arial" w:hAnsi="Arial" w:cs="Arial"/>
          <w:color w:val="4F4F4F"/>
        </w:rPr>
      </w:pPr>
    </w:p>
    <w:p w:rsidR="00F54EDD" w:rsidRPr="00824C48" w:rsidRDefault="00F54EDD"/>
    <w:sectPr w:rsidR="00F54EDD" w:rsidRPr="00824C48" w:rsidSect="003A22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01A" w:rsidRDefault="00B2401A" w:rsidP="00824C48">
      <w:r>
        <w:separator/>
      </w:r>
    </w:p>
  </w:endnote>
  <w:endnote w:type="continuationSeparator" w:id="1">
    <w:p w:rsidR="00B2401A" w:rsidRDefault="00B2401A" w:rsidP="00824C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01A" w:rsidRDefault="00B2401A" w:rsidP="00824C48">
      <w:r>
        <w:separator/>
      </w:r>
    </w:p>
  </w:footnote>
  <w:footnote w:type="continuationSeparator" w:id="1">
    <w:p w:rsidR="00B2401A" w:rsidRDefault="00B2401A" w:rsidP="00824C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BCE"/>
    <w:multiLevelType w:val="multilevel"/>
    <w:tmpl w:val="585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DE49C2"/>
    <w:multiLevelType w:val="multilevel"/>
    <w:tmpl w:val="ADD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6969C6"/>
    <w:multiLevelType w:val="multilevel"/>
    <w:tmpl w:val="2604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67138B"/>
    <w:multiLevelType w:val="multilevel"/>
    <w:tmpl w:val="CDE6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EB6106"/>
    <w:multiLevelType w:val="multilevel"/>
    <w:tmpl w:val="015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3D2B07"/>
    <w:multiLevelType w:val="multilevel"/>
    <w:tmpl w:val="C51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C77AD8"/>
    <w:multiLevelType w:val="multilevel"/>
    <w:tmpl w:val="25B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4C48"/>
    <w:rsid w:val="00092DE3"/>
    <w:rsid w:val="002202D7"/>
    <w:rsid w:val="00246E54"/>
    <w:rsid w:val="00303C9D"/>
    <w:rsid w:val="003A226D"/>
    <w:rsid w:val="0046039A"/>
    <w:rsid w:val="00824C48"/>
    <w:rsid w:val="00A62C12"/>
    <w:rsid w:val="00B2401A"/>
    <w:rsid w:val="00C05C5E"/>
    <w:rsid w:val="00C86F08"/>
    <w:rsid w:val="00F54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26D"/>
    <w:pPr>
      <w:widowControl w:val="0"/>
      <w:jc w:val="both"/>
    </w:pPr>
  </w:style>
  <w:style w:type="paragraph" w:styleId="1">
    <w:name w:val="heading 1"/>
    <w:basedOn w:val="a"/>
    <w:next w:val="a"/>
    <w:link w:val="1Char"/>
    <w:uiPriority w:val="9"/>
    <w:qFormat/>
    <w:rsid w:val="00303C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3C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03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03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C48"/>
    <w:rPr>
      <w:sz w:val="18"/>
      <w:szCs w:val="18"/>
    </w:rPr>
  </w:style>
  <w:style w:type="paragraph" w:styleId="a4">
    <w:name w:val="footer"/>
    <w:basedOn w:val="a"/>
    <w:link w:val="Char0"/>
    <w:uiPriority w:val="99"/>
    <w:semiHidden/>
    <w:unhideWhenUsed/>
    <w:rsid w:val="00824C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C48"/>
    <w:rPr>
      <w:sz w:val="18"/>
      <w:szCs w:val="18"/>
    </w:rPr>
  </w:style>
  <w:style w:type="paragraph" w:styleId="a5">
    <w:name w:val="Normal (Web)"/>
    <w:basedOn w:val="a"/>
    <w:uiPriority w:val="99"/>
    <w:unhideWhenUsed/>
    <w:rsid w:val="00824C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4C48"/>
    <w:rPr>
      <w:b/>
      <w:bCs/>
    </w:rPr>
  </w:style>
  <w:style w:type="character" w:styleId="a7">
    <w:name w:val="Emphasis"/>
    <w:basedOn w:val="a0"/>
    <w:uiPriority w:val="20"/>
    <w:qFormat/>
    <w:rsid w:val="00824C48"/>
    <w:rPr>
      <w:i/>
      <w:iCs/>
    </w:rPr>
  </w:style>
  <w:style w:type="character" w:customStyle="1" w:styleId="1Char">
    <w:name w:val="标题 1 Char"/>
    <w:basedOn w:val="a0"/>
    <w:link w:val="1"/>
    <w:uiPriority w:val="9"/>
    <w:rsid w:val="00303C9D"/>
    <w:rPr>
      <w:b/>
      <w:bCs/>
      <w:kern w:val="44"/>
      <w:sz w:val="44"/>
      <w:szCs w:val="44"/>
    </w:rPr>
  </w:style>
  <w:style w:type="paragraph" w:styleId="a8">
    <w:name w:val="Document Map"/>
    <w:basedOn w:val="a"/>
    <w:link w:val="Char1"/>
    <w:uiPriority w:val="99"/>
    <w:semiHidden/>
    <w:unhideWhenUsed/>
    <w:rsid w:val="00303C9D"/>
    <w:rPr>
      <w:rFonts w:ascii="宋体" w:eastAsia="宋体"/>
      <w:sz w:val="18"/>
      <w:szCs w:val="18"/>
    </w:rPr>
  </w:style>
  <w:style w:type="character" w:customStyle="1" w:styleId="Char1">
    <w:name w:val="文档结构图 Char"/>
    <w:basedOn w:val="a0"/>
    <w:link w:val="a8"/>
    <w:uiPriority w:val="99"/>
    <w:semiHidden/>
    <w:rsid w:val="00303C9D"/>
    <w:rPr>
      <w:rFonts w:ascii="宋体" w:eastAsia="宋体"/>
      <w:sz w:val="18"/>
      <w:szCs w:val="18"/>
    </w:rPr>
  </w:style>
  <w:style w:type="character" w:customStyle="1" w:styleId="2Char">
    <w:name w:val="标题 2 Char"/>
    <w:basedOn w:val="a0"/>
    <w:link w:val="2"/>
    <w:uiPriority w:val="9"/>
    <w:rsid w:val="00303C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039A"/>
    <w:rPr>
      <w:b/>
      <w:bCs/>
      <w:sz w:val="32"/>
      <w:szCs w:val="32"/>
    </w:rPr>
  </w:style>
  <w:style w:type="character" w:customStyle="1" w:styleId="4Char">
    <w:name w:val="标题 4 Char"/>
    <w:basedOn w:val="a0"/>
    <w:link w:val="4"/>
    <w:uiPriority w:val="9"/>
    <w:rsid w:val="0046039A"/>
    <w:rPr>
      <w:rFonts w:asciiTheme="majorHAnsi" w:eastAsiaTheme="majorEastAsia" w:hAnsiTheme="majorHAnsi" w:cstheme="majorBidi"/>
      <w:b/>
      <w:bCs/>
      <w:sz w:val="28"/>
      <w:szCs w:val="28"/>
    </w:rPr>
  </w:style>
  <w:style w:type="character" w:styleId="a9">
    <w:name w:val="Hyperlink"/>
    <w:basedOn w:val="a0"/>
    <w:uiPriority w:val="99"/>
    <w:semiHidden/>
    <w:unhideWhenUsed/>
    <w:rsid w:val="0046039A"/>
    <w:rPr>
      <w:color w:val="0000FF"/>
      <w:u w:val="single"/>
    </w:rPr>
  </w:style>
  <w:style w:type="character" w:styleId="aa">
    <w:name w:val="FollowedHyperlink"/>
    <w:basedOn w:val="a0"/>
    <w:uiPriority w:val="99"/>
    <w:semiHidden/>
    <w:unhideWhenUsed/>
    <w:rsid w:val="0046039A"/>
    <w:rPr>
      <w:color w:val="800080"/>
      <w:u w:val="single"/>
    </w:rPr>
  </w:style>
  <w:style w:type="paragraph" w:customStyle="1" w:styleId="picture">
    <w:name w:val="picture"/>
    <w:basedOn w:val="a"/>
    <w:rsid w:val="0046039A"/>
    <w:pPr>
      <w:widowControl/>
      <w:spacing w:before="100" w:beforeAutospacing="1" w:after="100" w:afterAutospacing="1"/>
      <w:jc w:val="left"/>
    </w:pPr>
    <w:rPr>
      <w:rFonts w:ascii="宋体" w:eastAsia="宋体" w:hAnsi="宋体" w:cs="宋体"/>
      <w:kern w:val="0"/>
      <w:sz w:val="24"/>
      <w:szCs w:val="24"/>
    </w:rPr>
  </w:style>
  <w:style w:type="character" w:customStyle="1" w:styleId="mathjaxpreview">
    <w:name w:val="mathjax_preview"/>
    <w:basedOn w:val="a0"/>
    <w:rsid w:val="0046039A"/>
  </w:style>
  <w:style w:type="character" w:customStyle="1" w:styleId="mathjax">
    <w:name w:val="mathjax"/>
    <w:basedOn w:val="a0"/>
    <w:rsid w:val="0046039A"/>
  </w:style>
  <w:style w:type="character" w:customStyle="1" w:styleId="mrow">
    <w:name w:val="mrow"/>
    <w:basedOn w:val="a0"/>
    <w:rsid w:val="0046039A"/>
  </w:style>
  <w:style w:type="character" w:customStyle="1" w:styleId="mi">
    <w:name w:val="mi"/>
    <w:basedOn w:val="a0"/>
    <w:rsid w:val="0046039A"/>
  </w:style>
  <w:style w:type="character" w:customStyle="1" w:styleId="mo">
    <w:name w:val="mo"/>
    <w:basedOn w:val="a0"/>
    <w:rsid w:val="0046039A"/>
  </w:style>
  <w:style w:type="character" w:customStyle="1" w:styleId="msubsup">
    <w:name w:val="msubsup"/>
    <w:basedOn w:val="a0"/>
    <w:rsid w:val="0046039A"/>
  </w:style>
  <w:style w:type="character" w:customStyle="1" w:styleId="mn">
    <w:name w:val="mn"/>
    <w:basedOn w:val="a0"/>
    <w:rsid w:val="0046039A"/>
  </w:style>
  <w:style w:type="character" w:customStyle="1" w:styleId="texatom">
    <w:name w:val="texatom"/>
    <w:basedOn w:val="a0"/>
    <w:rsid w:val="0046039A"/>
  </w:style>
  <w:style w:type="character" w:customStyle="1" w:styleId="cnblogscodecopy">
    <w:name w:val="cnblogs_code_copy"/>
    <w:basedOn w:val="a0"/>
    <w:rsid w:val="0046039A"/>
  </w:style>
  <w:style w:type="paragraph" w:styleId="HTML">
    <w:name w:val="HTML Preformatted"/>
    <w:basedOn w:val="a"/>
    <w:link w:val="HTMLChar"/>
    <w:uiPriority w:val="99"/>
    <w:semiHidden/>
    <w:unhideWhenUsed/>
    <w:rsid w:val="00460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6039A"/>
    <w:rPr>
      <w:rFonts w:ascii="宋体" w:eastAsia="宋体" w:hAnsi="宋体" w:cs="宋体"/>
      <w:kern w:val="0"/>
      <w:sz w:val="24"/>
      <w:szCs w:val="24"/>
    </w:rPr>
  </w:style>
  <w:style w:type="character" w:customStyle="1" w:styleId="math">
    <w:name w:val="math"/>
    <w:basedOn w:val="a0"/>
    <w:rsid w:val="0046039A"/>
  </w:style>
  <w:style w:type="paragraph" w:styleId="ab">
    <w:name w:val="Balloon Text"/>
    <w:basedOn w:val="a"/>
    <w:link w:val="Char2"/>
    <w:uiPriority w:val="99"/>
    <w:semiHidden/>
    <w:unhideWhenUsed/>
    <w:rsid w:val="0046039A"/>
    <w:rPr>
      <w:sz w:val="18"/>
      <w:szCs w:val="18"/>
    </w:rPr>
  </w:style>
  <w:style w:type="character" w:customStyle="1" w:styleId="Char2">
    <w:name w:val="批注框文本 Char"/>
    <w:basedOn w:val="a0"/>
    <w:link w:val="ab"/>
    <w:uiPriority w:val="99"/>
    <w:semiHidden/>
    <w:rsid w:val="0046039A"/>
    <w:rPr>
      <w:sz w:val="18"/>
      <w:szCs w:val="18"/>
    </w:rPr>
  </w:style>
  <w:style w:type="character" w:styleId="HTML0">
    <w:name w:val="HTML Code"/>
    <w:basedOn w:val="a0"/>
    <w:uiPriority w:val="99"/>
    <w:semiHidden/>
    <w:unhideWhenUsed/>
    <w:rsid w:val="00C86F08"/>
    <w:rPr>
      <w:rFonts w:ascii="宋体" w:eastAsia="宋体" w:hAnsi="宋体" w:cs="宋体"/>
      <w:sz w:val="24"/>
      <w:szCs w:val="24"/>
    </w:rPr>
  </w:style>
  <w:style w:type="character" w:customStyle="1" w:styleId="hljs-params">
    <w:name w:val="hljs-params"/>
    <w:basedOn w:val="a0"/>
    <w:rsid w:val="00C86F08"/>
  </w:style>
  <w:style w:type="character" w:customStyle="1" w:styleId="hljs-builtin">
    <w:name w:val="hljs-built_in"/>
    <w:basedOn w:val="a0"/>
    <w:rsid w:val="00C86F08"/>
  </w:style>
  <w:style w:type="character" w:customStyle="1" w:styleId="hljs-number">
    <w:name w:val="hljs-number"/>
    <w:basedOn w:val="a0"/>
    <w:rsid w:val="00C86F08"/>
  </w:style>
  <w:style w:type="character" w:customStyle="1" w:styleId="hljs-keyword">
    <w:name w:val="hljs-keyword"/>
    <w:basedOn w:val="a0"/>
    <w:rsid w:val="00C86F08"/>
  </w:style>
</w:styles>
</file>

<file path=word/webSettings.xml><?xml version="1.0" encoding="utf-8"?>
<w:webSettings xmlns:r="http://schemas.openxmlformats.org/officeDocument/2006/relationships" xmlns:w="http://schemas.openxmlformats.org/wordprocessingml/2006/main">
  <w:divs>
    <w:div w:id="627514872">
      <w:bodyDiv w:val="1"/>
      <w:marLeft w:val="0"/>
      <w:marRight w:val="0"/>
      <w:marTop w:val="0"/>
      <w:marBottom w:val="0"/>
      <w:divBdr>
        <w:top w:val="none" w:sz="0" w:space="0" w:color="auto"/>
        <w:left w:val="none" w:sz="0" w:space="0" w:color="auto"/>
        <w:bottom w:val="none" w:sz="0" w:space="0" w:color="auto"/>
        <w:right w:val="none" w:sz="0" w:space="0" w:color="auto"/>
      </w:divBdr>
    </w:div>
    <w:div w:id="1209220961">
      <w:bodyDiv w:val="1"/>
      <w:marLeft w:val="0"/>
      <w:marRight w:val="0"/>
      <w:marTop w:val="0"/>
      <w:marBottom w:val="0"/>
      <w:divBdr>
        <w:top w:val="none" w:sz="0" w:space="0" w:color="auto"/>
        <w:left w:val="none" w:sz="0" w:space="0" w:color="auto"/>
        <w:bottom w:val="none" w:sz="0" w:space="0" w:color="auto"/>
        <w:right w:val="none" w:sz="0" w:space="0" w:color="auto"/>
      </w:divBdr>
      <w:divsChild>
        <w:div w:id="1957633326">
          <w:marLeft w:val="0"/>
          <w:marRight w:val="0"/>
          <w:marTop w:val="90"/>
          <w:marBottom w:val="0"/>
          <w:divBdr>
            <w:top w:val="none" w:sz="0" w:space="0" w:color="auto"/>
            <w:left w:val="none" w:sz="0" w:space="0" w:color="auto"/>
            <w:bottom w:val="none" w:sz="0" w:space="0" w:color="auto"/>
            <w:right w:val="none" w:sz="0" w:space="0" w:color="auto"/>
          </w:divBdr>
        </w:div>
        <w:div w:id="248200411">
          <w:marLeft w:val="0"/>
          <w:marRight w:val="0"/>
          <w:marTop w:val="0"/>
          <w:marBottom w:val="0"/>
          <w:divBdr>
            <w:top w:val="none" w:sz="0" w:space="0" w:color="auto"/>
            <w:left w:val="none" w:sz="0" w:space="0" w:color="auto"/>
            <w:bottom w:val="none" w:sz="0" w:space="0" w:color="auto"/>
            <w:right w:val="none" w:sz="0" w:space="0" w:color="auto"/>
          </w:divBdr>
          <w:divsChild>
            <w:div w:id="1987394151">
              <w:marLeft w:val="0"/>
              <w:marRight w:val="0"/>
              <w:marTop w:val="0"/>
              <w:marBottom w:val="300"/>
              <w:divBdr>
                <w:top w:val="none" w:sz="0" w:space="0" w:color="auto"/>
                <w:left w:val="none" w:sz="0" w:space="0" w:color="auto"/>
                <w:bottom w:val="none" w:sz="0" w:space="0" w:color="auto"/>
                <w:right w:val="none" w:sz="0" w:space="0" w:color="auto"/>
              </w:divBdr>
              <w:divsChild>
                <w:div w:id="249045397">
                  <w:marLeft w:val="0"/>
                  <w:marRight w:val="0"/>
                  <w:marTop w:val="75"/>
                  <w:marBottom w:val="75"/>
                  <w:divBdr>
                    <w:top w:val="single" w:sz="6" w:space="4" w:color="CCCCCC"/>
                    <w:left w:val="single" w:sz="6" w:space="4" w:color="CCCCCC"/>
                    <w:bottom w:val="single" w:sz="6" w:space="4" w:color="CCCCCC"/>
                    <w:right w:val="single" w:sz="6" w:space="4" w:color="CCCCCC"/>
                  </w:divBdr>
                  <w:divsChild>
                    <w:div w:id="133260352">
                      <w:marLeft w:val="0"/>
                      <w:marRight w:val="0"/>
                      <w:marTop w:val="75"/>
                      <w:marBottom w:val="0"/>
                      <w:divBdr>
                        <w:top w:val="none" w:sz="0" w:space="0" w:color="auto"/>
                        <w:left w:val="none" w:sz="0" w:space="0" w:color="auto"/>
                        <w:bottom w:val="none" w:sz="0" w:space="0" w:color="auto"/>
                        <w:right w:val="none" w:sz="0" w:space="0" w:color="auto"/>
                      </w:divBdr>
                    </w:div>
                    <w:div w:id="107167795">
                      <w:marLeft w:val="0"/>
                      <w:marRight w:val="0"/>
                      <w:marTop w:val="75"/>
                      <w:marBottom w:val="0"/>
                      <w:divBdr>
                        <w:top w:val="none" w:sz="0" w:space="0" w:color="auto"/>
                        <w:left w:val="none" w:sz="0" w:space="0" w:color="auto"/>
                        <w:bottom w:val="none" w:sz="0" w:space="0" w:color="auto"/>
                        <w:right w:val="none" w:sz="0" w:space="0" w:color="auto"/>
                      </w:divBdr>
                    </w:div>
                  </w:divsChild>
                </w:div>
                <w:div w:id="1322393493">
                  <w:marLeft w:val="0"/>
                  <w:marRight w:val="0"/>
                  <w:marTop w:val="75"/>
                  <w:marBottom w:val="75"/>
                  <w:divBdr>
                    <w:top w:val="single" w:sz="6" w:space="4" w:color="CCCCCC"/>
                    <w:left w:val="single" w:sz="6" w:space="4" w:color="CCCCCC"/>
                    <w:bottom w:val="single" w:sz="6" w:space="4" w:color="CCCCCC"/>
                    <w:right w:val="single" w:sz="6" w:space="4" w:color="CCCCCC"/>
                  </w:divBdr>
                  <w:divsChild>
                    <w:div w:id="105539663">
                      <w:marLeft w:val="0"/>
                      <w:marRight w:val="0"/>
                      <w:marTop w:val="75"/>
                      <w:marBottom w:val="0"/>
                      <w:divBdr>
                        <w:top w:val="none" w:sz="0" w:space="0" w:color="auto"/>
                        <w:left w:val="none" w:sz="0" w:space="0" w:color="auto"/>
                        <w:bottom w:val="none" w:sz="0" w:space="0" w:color="auto"/>
                        <w:right w:val="none" w:sz="0" w:space="0" w:color="auto"/>
                      </w:divBdr>
                    </w:div>
                    <w:div w:id="1391685321">
                      <w:marLeft w:val="0"/>
                      <w:marRight w:val="0"/>
                      <w:marTop w:val="75"/>
                      <w:marBottom w:val="0"/>
                      <w:divBdr>
                        <w:top w:val="none" w:sz="0" w:space="0" w:color="auto"/>
                        <w:left w:val="none" w:sz="0" w:space="0" w:color="auto"/>
                        <w:bottom w:val="none" w:sz="0" w:space="0" w:color="auto"/>
                        <w:right w:val="none" w:sz="0" w:space="0" w:color="auto"/>
                      </w:divBdr>
                    </w:div>
                  </w:divsChild>
                </w:div>
                <w:div w:id="769546926">
                  <w:marLeft w:val="0"/>
                  <w:marRight w:val="0"/>
                  <w:marTop w:val="75"/>
                  <w:marBottom w:val="75"/>
                  <w:divBdr>
                    <w:top w:val="single" w:sz="6" w:space="4" w:color="CCCCCC"/>
                    <w:left w:val="single" w:sz="6" w:space="4" w:color="CCCCCC"/>
                    <w:bottom w:val="single" w:sz="6" w:space="4" w:color="CCCCCC"/>
                    <w:right w:val="single" w:sz="6" w:space="4" w:color="CCCCCC"/>
                  </w:divBdr>
                </w:div>
                <w:div w:id="1909609892">
                  <w:marLeft w:val="0"/>
                  <w:marRight w:val="0"/>
                  <w:marTop w:val="75"/>
                  <w:marBottom w:val="75"/>
                  <w:divBdr>
                    <w:top w:val="single" w:sz="6" w:space="4" w:color="CCCCCC"/>
                    <w:left w:val="single" w:sz="6" w:space="4" w:color="CCCCCC"/>
                    <w:bottom w:val="single" w:sz="6" w:space="4" w:color="CCCCCC"/>
                    <w:right w:val="single" w:sz="6" w:space="4" w:color="CCCCCC"/>
                  </w:divBdr>
                </w:div>
                <w:div w:id="578095474">
                  <w:marLeft w:val="0"/>
                  <w:marRight w:val="0"/>
                  <w:marTop w:val="75"/>
                  <w:marBottom w:val="75"/>
                  <w:divBdr>
                    <w:top w:val="single" w:sz="6" w:space="4" w:color="CCCCCC"/>
                    <w:left w:val="single" w:sz="6" w:space="4" w:color="CCCCCC"/>
                    <w:bottom w:val="single" w:sz="6" w:space="4" w:color="CCCCCC"/>
                    <w:right w:val="single" w:sz="6" w:space="4" w:color="CCCCCC"/>
                  </w:divBdr>
                </w:div>
                <w:div w:id="1990284108">
                  <w:marLeft w:val="0"/>
                  <w:marRight w:val="0"/>
                  <w:marTop w:val="75"/>
                  <w:marBottom w:val="75"/>
                  <w:divBdr>
                    <w:top w:val="single" w:sz="6" w:space="4" w:color="CCCCCC"/>
                    <w:left w:val="single" w:sz="6" w:space="4" w:color="CCCCCC"/>
                    <w:bottom w:val="single" w:sz="6" w:space="4" w:color="CCCCCC"/>
                    <w:right w:val="single" w:sz="6" w:space="4" w:color="CCCCCC"/>
                  </w:divBdr>
                </w:div>
                <w:div w:id="418016630">
                  <w:marLeft w:val="0"/>
                  <w:marRight w:val="0"/>
                  <w:marTop w:val="75"/>
                  <w:marBottom w:val="75"/>
                  <w:divBdr>
                    <w:top w:val="single" w:sz="6" w:space="4" w:color="CCCCCC"/>
                    <w:left w:val="single" w:sz="6" w:space="4" w:color="CCCCCC"/>
                    <w:bottom w:val="single" w:sz="6" w:space="4" w:color="CCCCCC"/>
                    <w:right w:val="single" w:sz="6" w:space="4" w:color="CCCCCC"/>
                  </w:divBdr>
                </w:div>
                <w:div w:id="1075129918">
                  <w:marLeft w:val="0"/>
                  <w:marRight w:val="0"/>
                  <w:marTop w:val="75"/>
                  <w:marBottom w:val="75"/>
                  <w:divBdr>
                    <w:top w:val="single" w:sz="6" w:space="4" w:color="CCCCCC"/>
                    <w:left w:val="single" w:sz="6" w:space="4" w:color="CCCCCC"/>
                    <w:bottom w:val="single" w:sz="6" w:space="4" w:color="CCCCCC"/>
                    <w:right w:val="single" w:sz="6" w:space="4" w:color="CCCCCC"/>
                  </w:divBdr>
                  <w:divsChild>
                    <w:div w:id="2053724061">
                      <w:marLeft w:val="0"/>
                      <w:marRight w:val="0"/>
                      <w:marTop w:val="75"/>
                      <w:marBottom w:val="0"/>
                      <w:divBdr>
                        <w:top w:val="none" w:sz="0" w:space="0" w:color="auto"/>
                        <w:left w:val="none" w:sz="0" w:space="0" w:color="auto"/>
                        <w:bottom w:val="none" w:sz="0" w:space="0" w:color="auto"/>
                        <w:right w:val="none" w:sz="0" w:space="0" w:color="auto"/>
                      </w:divBdr>
                    </w:div>
                    <w:div w:id="1435979052">
                      <w:marLeft w:val="0"/>
                      <w:marRight w:val="0"/>
                      <w:marTop w:val="75"/>
                      <w:marBottom w:val="0"/>
                      <w:divBdr>
                        <w:top w:val="none" w:sz="0" w:space="0" w:color="auto"/>
                        <w:left w:val="none" w:sz="0" w:space="0" w:color="auto"/>
                        <w:bottom w:val="none" w:sz="0" w:space="0" w:color="auto"/>
                        <w:right w:val="none" w:sz="0" w:space="0" w:color="auto"/>
                      </w:divBdr>
                    </w:div>
                  </w:divsChild>
                </w:div>
                <w:div w:id="1647903196">
                  <w:marLeft w:val="0"/>
                  <w:marRight w:val="0"/>
                  <w:marTop w:val="75"/>
                  <w:marBottom w:val="75"/>
                  <w:divBdr>
                    <w:top w:val="single" w:sz="6" w:space="4" w:color="CCCCCC"/>
                    <w:left w:val="single" w:sz="6" w:space="4" w:color="CCCCCC"/>
                    <w:bottom w:val="single" w:sz="6" w:space="4" w:color="CCCCCC"/>
                    <w:right w:val="single" w:sz="6" w:space="4" w:color="CCCCCC"/>
                  </w:divBdr>
                  <w:divsChild>
                    <w:div w:id="304970850">
                      <w:marLeft w:val="0"/>
                      <w:marRight w:val="0"/>
                      <w:marTop w:val="75"/>
                      <w:marBottom w:val="0"/>
                      <w:divBdr>
                        <w:top w:val="none" w:sz="0" w:space="0" w:color="auto"/>
                        <w:left w:val="none" w:sz="0" w:space="0" w:color="auto"/>
                        <w:bottom w:val="none" w:sz="0" w:space="0" w:color="auto"/>
                        <w:right w:val="none" w:sz="0" w:space="0" w:color="auto"/>
                      </w:divBdr>
                    </w:div>
                    <w:div w:id="1443114490">
                      <w:marLeft w:val="0"/>
                      <w:marRight w:val="0"/>
                      <w:marTop w:val="75"/>
                      <w:marBottom w:val="0"/>
                      <w:divBdr>
                        <w:top w:val="none" w:sz="0" w:space="0" w:color="auto"/>
                        <w:left w:val="none" w:sz="0" w:space="0" w:color="auto"/>
                        <w:bottom w:val="none" w:sz="0" w:space="0" w:color="auto"/>
                        <w:right w:val="none" w:sz="0" w:space="0" w:color="auto"/>
                      </w:divBdr>
                    </w:div>
                  </w:divsChild>
                </w:div>
                <w:div w:id="856891978">
                  <w:marLeft w:val="0"/>
                  <w:marRight w:val="0"/>
                  <w:marTop w:val="75"/>
                  <w:marBottom w:val="75"/>
                  <w:divBdr>
                    <w:top w:val="single" w:sz="6" w:space="4" w:color="CCCCCC"/>
                    <w:left w:val="single" w:sz="6" w:space="4" w:color="CCCCCC"/>
                    <w:bottom w:val="single" w:sz="6" w:space="4" w:color="CCCCCC"/>
                    <w:right w:val="single" w:sz="6" w:space="4" w:color="CCCCCC"/>
                  </w:divBdr>
                  <w:divsChild>
                    <w:div w:id="1632402952">
                      <w:marLeft w:val="0"/>
                      <w:marRight w:val="0"/>
                      <w:marTop w:val="75"/>
                      <w:marBottom w:val="0"/>
                      <w:divBdr>
                        <w:top w:val="none" w:sz="0" w:space="0" w:color="auto"/>
                        <w:left w:val="none" w:sz="0" w:space="0" w:color="auto"/>
                        <w:bottom w:val="none" w:sz="0" w:space="0" w:color="auto"/>
                        <w:right w:val="none" w:sz="0" w:space="0" w:color="auto"/>
                      </w:divBdr>
                    </w:div>
                    <w:div w:id="699164347">
                      <w:marLeft w:val="0"/>
                      <w:marRight w:val="0"/>
                      <w:marTop w:val="75"/>
                      <w:marBottom w:val="0"/>
                      <w:divBdr>
                        <w:top w:val="none" w:sz="0" w:space="0" w:color="auto"/>
                        <w:left w:val="none" w:sz="0" w:space="0" w:color="auto"/>
                        <w:bottom w:val="none" w:sz="0" w:space="0" w:color="auto"/>
                        <w:right w:val="none" w:sz="0" w:space="0" w:color="auto"/>
                      </w:divBdr>
                    </w:div>
                  </w:divsChild>
                </w:div>
                <w:div w:id="2090884049">
                  <w:marLeft w:val="0"/>
                  <w:marRight w:val="0"/>
                  <w:marTop w:val="75"/>
                  <w:marBottom w:val="75"/>
                  <w:divBdr>
                    <w:top w:val="single" w:sz="6" w:space="4" w:color="CCCCCC"/>
                    <w:left w:val="single" w:sz="6" w:space="4" w:color="CCCCCC"/>
                    <w:bottom w:val="single" w:sz="6" w:space="4" w:color="CCCCCC"/>
                    <w:right w:val="single" w:sz="6" w:space="4" w:color="CCCCCC"/>
                  </w:divBdr>
                </w:div>
                <w:div w:id="1935280462">
                  <w:marLeft w:val="0"/>
                  <w:marRight w:val="0"/>
                  <w:marTop w:val="75"/>
                  <w:marBottom w:val="75"/>
                  <w:divBdr>
                    <w:top w:val="single" w:sz="6" w:space="4" w:color="CCCCCC"/>
                    <w:left w:val="single" w:sz="6" w:space="4" w:color="CCCCCC"/>
                    <w:bottom w:val="single" w:sz="6" w:space="4" w:color="CCCCCC"/>
                    <w:right w:val="single" w:sz="6" w:space="4" w:color="CCCCCC"/>
                  </w:divBdr>
                </w:div>
                <w:div w:id="239993466">
                  <w:marLeft w:val="0"/>
                  <w:marRight w:val="0"/>
                  <w:marTop w:val="75"/>
                  <w:marBottom w:val="75"/>
                  <w:divBdr>
                    <w:top w:val="single" w:sz="6" w:space="4" w:color="CCCCCC"/>
                    <w:left w:val="single" w:sz="6" w:space="4" w:color="CCCCCC"/>
                    <w:bottom w:val="single" w:sz="6" w:space="4" w:color="CCCCCC"/>
                    <w:right w:val="single" w:sz="6" w:space="4" w:color="CCCCCC"/>
                  </w:divBdr>
                </w:div>
                <w:div w:id="457186863">
                  <w:marLeft w:val="0"/>
                  <w:marRight w:val="0"/>
                  <w:marTop w:val="75"/>
                  <w:marBottom w:val="75"/>
                  <w:divBdr>
                    <w:top w:val="single" w:sz="6" w:space="4" w:color="CCCCCC"/>
                    <w:left w:val="single" w:sz="6" w:space="4" w:color="CCCCCC"/>
                    <w:bottom w:val="single" w:sz="6" w:space="4" w:color="CCCCCC"/>
                    <w:right w:val="single" w:sz="6" w:space="4" w:color="CCCCCC"/>
                  </w:divBdr>
                  <w:divsChild>
                    <w:div w:id="2047876228">
                      <w:marLeft w:val="0"/>
                      <w:marRight w:val="0"/>
                      <w:marTop w:val="75"/>
                      <w:marBottom w:val="0"/>
                      <w:divBdr>
                        <w:top w:val="none" w:sz="0" w:space="0" w:color="auto"/>
                        <w:left w:val="none" w:sz="0" w:space="0" w:color="auto"/>
                        <w:bottom w:val="none" w:sz="0" w:space="0" w:color="auto"/>
                        <w:right w:val="none" w:sz="0" w:space="0" w:color="auto"/>
                      </w:divBdr>
                    </w:div>
                    <w:div w:id="1962108679">
                      <w:marLeft w:val="0"/>
                      <w:marRight w:val="0"/>
                      <w:marTop w:val="75"/>
                      <w:marBottom w:val="0"/>
                      <w:divBdr>
                        <w:top w:val="none" w:sz="0" w:space="0" w:color="auto"/>
                        <w:left w:val="none" w:sz="0" w:space="0" w:color="auto"/>
                        <w:bottom w:val="none" w:sz="0" w:space="0" w:color="auto"/>
                        <w:right w:val="none" w:sz="0" w:space="0" w:color="auto"/>
                      </w:divBdr>
                    </w:div>
                  </w:divsChild>
                </w:div>
                <w:div w:id="773790036">
                  <w:marLeft w:val="0"/>
                  <w:marRight w:val="0"/>
                  <w:marTop w:val="75"/>
                  <w:marBottom w:val="75"/>
                  <w:divBdr>
                    <w:top w:val="single" w:sz="6" w:space="4" w:color="CCCCCC"/>
                    <w:left w:val="single" w:sz="6" w:space="4" w:color="CCCCCC"/>
                    <w:bottom w:val="single" w:sz="6" w:space="4" w:color="CCCCCC"/>
                    <w:right w:val="single" w:sz="6" w:space="4" w:color="CCCCCC"/>
                  </w:divBdr>
                  <w:divsChild>
                    <w:div w:id="208421303">
                      <w:marLeft w:val="0"/>
                      <w:marRight w:val="0"/>
                      <w:marTop w:val="75"/>
                      <w:marBottom w:val="0"/>
                      <w:divBdr>
                        <w:top w:val="none" w:sz="0" w:space="0" w:color="auto"/>
                        <w:left w:val="none" w:sz="0" w:space="0" w:color="auto"/>
                        <w:bottom w:val="none" w:sz="0" w:space="0" w:color="auto"/>
                        <w:right w:val="none" w:sz="0" w:space="0" w:color="auto"/>
                      </w:divBdr>
                    </w:div>
                    <w:div w:id="904487964">
                      <w:marLeft w:val="0"/>
                      <w:marRight w:val="0"/>
                      <w:marTop w:val="75"/>
                      <w:marBottom w:val="0"/>
                      <w:divBdr>
                        <w:top w:val="none" w:sz="0" w:space="0" w:color="auto"/>
                        <w:left w:val="none" w:sz="0" w:space="0" w:color="auto"/>
                        <w:bottom w:val="none" w:sz="0" w:space="0" w:color="auto"/>
                        <w:right w:val="none" w:sz="0" w:space="0" w:color="auto"/>
                      </w:divBdr>
                    </w:div>
                  </w:divsChild>
                </w:div>
                <w:div w:id="894896576">
                  <w:marLeft w:val="0"/>
                  <w:marRight w:val="0"/>
                  <w:marTop w:val="75"/>
                  <w:marBottom w:val="75"/>
                  <w:divBdr>
                    <w:top w:val="single" w:sz="6" w:space="4" w:color="CCCCCC"/>
                    <w:left w:val="single" w:sz="6" w:space="4" w:color="CCCCCC"/>
                    <w:bottom w:val="single" w:sz="6" w:space="4" w:color="CCCCCC"/>
                    <w:right w:val="single" w:sz="6" w:space="4" w:color="CCCCCC"/>
                  </w:divBdr>
                </w:div>
                <w:div w:id="73279217">
                  <w:marLeft w:val="0"/>
                  <w:marRight w:val="0"/>
                  <w:marTop w:val="75"/>
                  <w:marBottom w:val="75"/>
                  <w:divBdr>
                    <w:top w:val="single" w:sz="6" w:space="4" w:color="CCCCCC"/>
                    <w:left w:val="single" w:sz="6" w:space="4" w:color="CCCCCC"/>
                    <w:bottom w:val="single" w:sz="6" w:space="4" w:color="CCCCCC"/>
                    <w:right w:val="single" w:sz="6" w:space="4" w:color="CCCCCC"/>
                  </w:divBdr>
                </w:div>
                <w:div w:id="1986856239">
                  <w:marLeft w:val="0"/>
                  <w:marRight w:val="0"/>
                  <w:marTop w:val="75"/>
                  <w:marBottom w:val="75"/>
                  <w:divBdr>
                    <w:top w:val="single" w:sz="6" w:space="4" w:color="CCCCCC"/>
                    <w:left w:val="single" w:sz="6" w:space="4" w:color="CCCCCC"/>
                    <w:bottom w:val="single" w:sz="6" w:space="4" w:color="CCCCCC"/>
                    <w:right w:val="single" w:sz="6" w:space="4" w:color="CCCCCC"/>
                  </w:divBdr>
                </w:div>
                <w:div w:id="1680546070">
                  <w:marLeft w:val="0"/>
                  <w:marRight w:val="0"/>
                  <w:marTop w:val="75"/>
                  <w:marBottom w:val="75"/>
                  <w:divBdr>
                    <w:top w:val="single" w:sz="6" w:space="4" w:color="CCCCCC"/>
                    <w:left w:val="single" w:sz="6" w:space="4" w:color="CCCCCC"/>
                    <w:bottom w:val="single" w:sz="6" w:space="4" w:color="CCCCCC"/>
                    <w:right w:val="single" w:sz="6" w:space="4" w:color="CCCCCC"/>
                  </w:divBdr>
                </w:div>
                <w:div w:id="1755471406">
                  <w:marLeft w:val="0"/>
                  <w:marRight w:val="0"/>
                  <w:marTop w:val="75"/>
                  <w:marBottom w:val="75"/>
                  <w:divBdr>
                    <w:top w:val="single" w:sz="6" w:space="4" w:color="CCCCCC"/>
                    <w:left w:val="single" w:sz="6" w:space="4" w:color="CCCCCC"/>
                    <w:bottom w:val="single" w:sz="6" w:space="4" w:color="CCCCCC"/>
                    <w:right w:val="single" w:sz="6" w:space="4" w:color="CCCCCC"/>
                  </w:divBdr>
                  <w:divsChild>
                    <w:div w:id="1971665066">
                      <w:marLeft w:val="0"/>
                      <w:marRight w:val="0"/>
                      <w:marTop w:val="75"/>
                      <w:marBottom w:val="0"/>
                      <w:divBdr>
                        <w:top w:val="none" w:sz="0" w:space="0" w:color="auto"/>
                        <w:left w:val="none" w:sz="0" w:space="0" w:color="auto"/>
                        <w:bottom w:val="none" w:sz="0" w:space="0" w:color="auto"/>
                        <w:right w:val="none" w:sz="0" w:space="0" w:color="auto"/>
                      </w:divBdr>
                    </w:div>
                    <w:div w:id="1949046455">
                      <w:marLeft w:val="0"/>
                      <w:marRight w:val="0"/>
                      <w:marTop w:val="75"/>
                      <w:marBottom w:val="0"/>
                      <w:divBdr>
                        <w:top w:val="none" w:sz="0" w:space="0" w:color="auto"/>
                        <w:left w:val="none" w:sz="0" w:space="0" w:color="auto"/>
                        <w:bottom w:val="none" w:sz="0" w:space="0" w:color="auto"/>
                        <w:right w:val="none" w:sz="0" w:space="0" w:color="auto"/>
                      </w:divBdr>
                    </w:div>
                  </w:divsChild>
                </w:div>
                <w:div w:id="1067411462">
                  <w:marLeft w:val="0"/>
                  <w:marRight w:val="0"/>
                  <w:marTop w:val="75"/>
                  <w:marBottom w:val="75"/>
                  <w:divBdr>
                    <w:top w:val="single" w:sz="6" w:space="4" w:color="CCCCCC"/>
                    <w:left w:val="single" w:sz="6" w:space="4" w:color="CCCCCC"/>
                    <w:bottom w:val="single" w:sz="6" w:space="4" w:color="CCCCCC"/>
                    <w:right w:val="single" w:sz="6" w:space="4" w:color="CCCCCC"/>
                  </w:divBdr>
                </w:div>
                <w:div w:id="1727024138">
                  <w:marLeft w:val="0"/>
                  <w:marRight w:val="0"/>
                  <w:marTop w:val="75"/>
                  <w:marBottom w:val="75"/>
                  <w:divBdr>
                    <w:top w:val="single" w:sz="6" w:space="4" w:color="CCCCCC"/>
                    <w:left w:val="single" w:sz="6" w:space="4" w:color="CCCCCC"/>
                    <w:bottom w:val="single" w:sz="6" w:space="4" w:color="CCCCCC"/>
                    <w:right w:val="single" w:sz="6" w:space="4" w:color="CCCCCC"/>
                  </w:divBdr>
                </w:div>
                <w:div w:id="1205632950">
                  <w:marLeft w:val="0"/>
                  <w:marRight w:val="0"/>
                  <w:marTop w:val="75"/>
                  <w:marBottom w:val="75"/>
                  <w:divBdr>
                    <w:top w:val="single" w:sz="6" w:space="4" w:color="CCCCCC"/>
                    <w:left w:val="single" w:sz="6" w:space="4" w:color="CCCCCC"/>
                    <w:bottom w:val="single" w:sz="6" w:space="4" w:color="CCCCCC"/>
                    <w:right w:val="single" w:sz="6" w:space="4" w:color="CCCCCC"/>
                  </w:divBdr>
                </w:div>
                <w:div w:id="1373069982">
                  <w:marLeft w:val="0"/>
                  <w:marRight w:val="0"/>
                  <w:marTop w:val="75"/>
                  <w:marBottom w:val="75"/>
                  <w:divBdr>
                    <w:top w:val="single" w:sz="6" w:space="4" w:color="CCCCCC"/>
                    <w:left w:val="single" w:sz="6" w:space="4" w:color="CCCCCC"/>
                    <w:bottom w:val="single" w:sz="6" w:space="4" w:color="CCCCCC"/>
                    <w:right w:val="single" w:sz="6" w:space="4" w:color="CCCCCC"/>
                  </w:divBdr>
                  <w:divsChild>
                    <w:div w:id="484049851">
                      <w:marLeft w:val="0"/>
                      <w:marRight w:val="0"/>
                      <w:marTop w:val="75"/>
                      <w:marBottom w:val="0"/>
                      <w:divBdr>
                        <w:top w:val="none" w:sz="0" w:space="0" w:color="auto"/>
                        <w:left w:val="none" w:sz="0" w:space="0" w:color="auto"/>
                        <w:bottom w:val="none" w:sz="0" w:space="0" w:color="auto"/>
                        <w:right w:val="none" w:sz="0" w:space="0" w:color="auto"/>
                      </w:divBdr>
                    </w:div>
                    <w:div w:id="786193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0919606">
              <w:marLeft w:val="0"/>
              <w:marRight w:val="0"/>
              <w:marTop w:val="0"/>
              <w:marBottom w:val="0"/>
              <w:divBdr>
                <w:top w:val="none" w:sz="0" w:space="0" w:color="auto"/>
                <w:left w:val="none" w:sz="0" w:space="0" w:color="auto"/>
                <w:bottom w:val="none" w:sz="0" w:space="0" w:color="auto"/>
                <w:right w:val="none" w:sz="0" w:space="0" w:color="auto"/>
              </w:divBdr>
            </w:div>
            <w:div w:id="675041680">
              <w:marLeft w:val="0"/>
              <w:marRight w:val="0"/>
              <w:marTop w:val="300"/>
              <w:marBottom w:val="0"/>
              <w:divBdr>
                <w:top w:val="none" w:sz="0" w:space="0" w:color="auto"/>
                <w:left w:val="none" w:sz="0" w:space="0" w:color="auto"/>
                <w:bottom w:val="none" w:sz="0" w:space="0" w:color="auto"/>
                <w:right w:val="none" w:sz="0" w:space="0" w:color="auto"/>
              </w:divBdr>
              <w:divsChild>
                <w:div w:id="1044062968">
                  <w:marLeft w:val="0"/>
                  <w:marRight w:val="0"/>
                  <w:marTop w:val="0"/>
                  <w:marBottom w:val="150"/>
                  <w:divBdr>
                    <w:top w:val="none" w:sz="0" w:space="0" w:color="auto"/>
                    <w:left w:val="none" w:sz="0" w:space="0" w:color="auto"/>
                    <w:bottom w:val="none" w:sz="0" w:space="0" w:color="auto"/>
                    <w:right w:val="none" w:sz="0" w:space="0" w:color="auto"/>
                  </w:divBdr>
                </w:div>
                <w:div w:id="1050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odinglabs.org/articles/theory-of-mysql-index.html" TargetMode="Externa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www.cnblogs.com/tgycoder/p/5410057.html" TargetMode="External"/><Relationship Id="rId12" Type="http://schemas.openxmlformats.org/officeDocument/2006/relationships/hyperlink" Target="javascript:void(0);"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www.cnblogs.com/tgycoder/category/64068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launchpad.net/test-db/employees-db-1/1.0.6" TargetMode="External"/><Relationship Id="rId32" Type="http://schemas.openxmlformats.org/officeDocument/2006/relationships/hyperlink" Target="http://www.cnblogs.com/tgycoder/tag/InnoDB/"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dev.mysql.com/doc/refman/5.1/zh/index.html" TargetMode="External"/><Relationship Id="rId10" Type="http://schemas.openxmlformats.org/officeDocument/2006/relationships/hyperlink" Target="http://www.cnblogs.com/tgycoder/p/5077017.html" TargetMode="External"/><Relationship Id="rId19" Type="http://schemas.openxmlformats.org/officeDocument/2006/relationships/hyperlink" Target="http://www.cnblogs.com/tgycoder/p/5410096.html" TargetMode="External"/><Relationship Id="rId31" Type="http://schemas.openxmlformats.org/officeDocument/2006/relationships/hyperlink" Target="http://www.cnblogs.com/tgycoder/tag/MyIS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www.cnblogs.com/tgycoder/tag/%E7%B4%A2%E5%BC%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4401</Words>
  <Characters>25088</Characters>
  <Application>Microsoft Office Word</Application>
  <DocSecurity>0</DocSecurity>
  <Lines>209</Lines>
  <Paragraphs>58</Paragraphs>
  <ScaleCrop>false</ScaleCrop>
  <Company/>
  <LinksUpToDate>false</LinksUpToDate>
  <CharactersWithSpaces>29431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2018-04-09T03:21:00Z</dcterms:created>
  <dcterms:modified xsi:type="dcterms:W3CDTF">2018-05-16T01:45:00Z</dcterms:modified>
</cp:coreProperties>
</file>